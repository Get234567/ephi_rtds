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ACCAF" w14:textId="0FB8C1AB" w:rsidR="00B34B8B" w:rsidRDefault="00B34B8B" w:rsidP="002C3232">
      <w:pPr>
        <w:spacing w:before="735"/>
        <w:jc w:val="both"/>
        <w:textAlignment w:val="baseline"/>
        <w:rPr>
          <w:rFonts w:ascii="Arial" w:eastAsia="Arial" w:hAnsi="Arial"/>
          <w:color w:val="000000"/>
          <w:spacing w:val="-1"/>
          <w:sz w:val="32"/>
        </w:rPr>
      </w:pPr>
      <w:r>
        <w:rPr>
          <w:rFonts w:ascii="Arial" w:eastAsia="Arial" w:hAnsi="Arial"/>
          <w:b/>
          <w:color w:val="000000"/>
          <w:sz w:val="44"/>
        </w:rPr>
        <w:t>Geshiyaro</w:t>
      </w:r>
      <w:r w:rsidR="0097735F">
        <w:rPr>
          <w:rFonts w:ascii="Arial" w:eastAsia="Arial" w:hAnsi="Arial"/>
          <w:b/>
          <w:color w:val="000000"/>
          <w:sz w:val="44"/>
        </w:rPr>
        <w:t xml:space="preserve"> Open Defecation Free (ODF) Assessment</w:t>
      </w:r>
      <w:r>
        <w:rPr>
          <w:rFonts w:ascii="Arial" w:eastAsia="Arial" w:hAnsi="Arial"/>
          <w:b/>
          <w:color w:val="000000"/>
          <w:sz w:val="44"/>
        </w:rPr>
        <w:t xml:space="preserve"> </w:t>
      </w:r>
      <w:r w:rsidR="00B15668">
        <w:rPr>
          <w:rFonts w:ascii="Arial" w:eastAsia="Arial" w:hAnsi="Arial"/>
          <w:b/>
          <w:color w:val="000000"/>
          <w:sz w:val="44"/>
        </w:rPr>
        <w:t>Survey 2019</w:t>
      </w:r>
    </w:p>
    <w:p w14:paraId="2DAB3363" w14:textId="46FE7F41" w:rsidR="00B34B8B" w:rsidRDefault="00B15668" w:rsidP="002C3232">
      <w:pPr>
        <w:spacing w:before="735" w:after="743" w:line="369" w:lineRule="exact"/>
        <w:jc w:val="center"/>
        <w:textAlignment w:val="baseline"/>
        <w:rPr>
          <w:rFonts w:ascii="Arial" w:eastAsia="Arial" w:hAnsi="Arial"/>
          <w:color w:val="000000"/>
          <w:spacing w:val="-1"/>
          <w:sz w:val="32"/>
        </w:rPr>
      </w:pPr>
      <w:r>
        <w:rPr>
          <w:rFonts w:ascii="Arial" w:eastAsia="Arial" w:hAnsi="Arial"/>
          <w:color w:val="000000"/>
          <w:spacing w:val="-1"/>
          <w:sz w:val="32"/>
        </w:rPr>
        <w:t>April</w:t>
      </w:r>
      <w:r w:rsidR="00B34B8B">
        <w:rPr>
          <w:rFonts w:ascii="Arial" w:eastAsia="Arial" w:hAnsi="Arial"/>
          <w:color w:val="000000"/>
          <w:spacing w:val="-1"/>
          <w:sz w:val="32"/>
        </w:rPr>
        <w:t xml:space="preserve"> 2019</w:t>
      </w:r>
    </w:p>
    <w:p w14:paraId="1BDF2054" w14:textId="5869E4A3" w:rsidR="00B34B8B" w:rsidRDefault="00B34B8B" w:rsidP="002C3232">
      <w:pPr>
        <w:spacing w:after="441"/>
        <w:ind w:left="2683" w:right="2934"/>
        <w:jc w:val="both"/>
        <w:textAlignment w:val="baseline"/>
        <w:rPr>
          <w:rFonts w:eastAsia="PMingLiU"/>
        </w:rPr>
      </w:pPr>
      <w:r>
        <w:rPr>
          <w:rFonts w:eastAsia="PMingLiU"/>
          <w:noProof/>
          <w:lang w:val="en-US"/>
        </w:rPr>
        <w:drawing>
          <wp:anchor distT="0" distB="0" distL="114300" distR="114300" simplePos="0" relativeHeight="251655680" behindDoc="0" locked="0" layoutInCell="1" allowOverlap="1" wp14:anchorId="672D8D54" wp14:editId="15D45B4F">
            <wp:simplePos x="0" y="0"/>
            <wp:positionH relativeFrom="column">
              <wp:posOffset>3186430</wp:posOffset>
            </wp:positionH>
            <wp:positionV relativeFrom="paragraph">
              <wp:posOffset>290830</wp:posOffset>
            </wp:positionV>
            <wp:extent cx="1612265" cy="1562100"/>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1562100"/>
                    </a:xfrm>
                    <a:prstGeom prst="rect">
                      <a:avLst/>
                    </a:prstGeom>
                    <a:noFill/>
                  </pic:spPr>
                </pic:pic>
              </a:graphicData>
            </a:graphic>
            <wp14:sizeRelH relativeFrom="page">
              <wp14:pctWidth>0</wp14:pctWidth>
            </wp14:sizeRelH>
            <wp14:sizeRelV relativeFrom="page">
              <wp14:pctHeight>0</wp14:pctHeight>
            </wp14:sizeRelV>
          </wp:anchor>
        </w:drawing>
      </w:r>
      <w:r>
        <w:rPr>
          <w:rFonts w:eastAsia="PMingLiU"/>
          <w:noProof/>
          <w:lang w:val="en-US"/>
        </w:rPr>
        <w:drawing>
          <wp:anchor distT="0" distB="0" distL="114300" distR="114300" simplePos="0" relativeHeight="251656704" behindDoc="0" locked="0" layoutInCell="1" allowOverlap="1" wp14:anchorId="5993BA83" wp14:editId="0EBFA22B">
            <wp:simplePos x="0" y="0"/>
            <wp:positionH relativeFrom="column">
              <wp:posOffset>1214755</wp:posOffset>
            </wp:positionH>
            <wp:positionV relativeFrom="paragraph">
              <wp:posOffset>519430</wp:posOffset>
            </wp:positionV>
            <wp:extent cx="1924050" cy="4540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9">
                      <a:extLst>
                        <a:ext uri="{28A0092B-C50C-407E-A947-70E740481C1C}">
                          <a14:useLocalDpi xmlns:a14="http://schemas.microsoft.com/office/drawing/2010/main" val="0"/>
                        </a:ext>
                      </a:extLst>
                    </a:blip>
                    <a:srcRect t="20940" b="31863"/>
                    <a:stretch>
                      <a:fillRect/>
                    </a:stretch>
                  </pic:blipFill>
                  <pic:spPr bwMode="auto">
                    <a:xfrm>
                      <a:off x="0" y="0"/>
                      <a:ext cx="1924050" cy="454025"/>
                    </a:xfrm>
                    <a:prstGeom prst="rect">
                      <a:avLst/>
                    </a:prstGeom>
                    <a:noFill/>
                  </pic:spPr>
                </pic:pic>
              </a:graphicData>
            </a:graphic>
            <wp14:sizeRelH relativeFrom="page">
              <wp14:pctWidth>0</wp14:pctWidth>
            </wp14:sizeRelH>
            <wp14:sizeRelV relativeFrom="page">
              <wp14:pctHeight>0</wp14:pctHeight>
            </wp14:sizeRelV>
          </wp:anchor>
        </w:drawing>
      </w:r>
      <w:r>
        <w:rPr>
          <w:rFonts w:eastAsia="PMingLiU"/>
          <w:noProof/>
          <w:lang w:val="en-US"/>
        </w:rPr>
        <w:drawing>
          <wp:anchor distT="0" distB="0" distL="114300" distR="114300" simplePos="0" relativeHeight="251657728" behindDoc="0" locked="0" layoutInCell="1" allowOverlap="1" wp14:anchorId="13671C1E" wp14:editId="68BD1580">
            <wp:simplePos x="0" y="0"/>
            <wp:positionH relativeFrom="column">
              <wp:posOffset>1310005</wp:posOffset>
            </wp:positionH>
            <wp:positionV relativeFrom="paragraph">
              <wp:posOffset>1308735</wp:posOffset>
            </wp:positionV>
            <wp:extent cx="1666875" cy="471805"/>
            <wp:effectExtent l="0" t="0" r="952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471805"/>
                    </a:xfrm>
                    <a:prstGeom prst="rect">
                      <a:avLst/>
                    </a:prstGeom>
                    <a:noFill/>
                  </pic:spPr>
                </pic:pic>
              </a:graphicData>
            </a:graphic>
            <wp14:sizeRelH relativeFrom="page">
              <wp14:pctWidth>0</wp14:pctWidth>
            </wp14:sizeRelH>
            <wp14:sizeRelV relativeFrom="page">
              <wp14:pctHeight>0</wp14:pctHeight>
            </wp14:sizeRelV>
          </wp:anchor>
        </w:drawing>
      </w:r>
    </w:p>
    <w:p w14:paraId="59E7F54E" w14:textId="77777777" w:rsidR="00B34B8B" w:rsidRDefault="00B34B8B" w:rsidP="002C3232">
      <w:pPr>
        <w:spacing w:line="323" w:lineRule="exact"/>
        <w:jc w:val="both"/>
        <w:textAlignment w:val="baseline"/>
        <w:rPr>
          <w:rFonts w:ascii="Arial" w:eastAsia="Arial" w:hAnsi="Arial"/>
          <w:color w:val="000000"/>
          <w:sz w:val="28"/>
        </w:rPr>
      </w:pPr>
    </w:p>
    <w:p w14:paraId="32BA936B" w14:textId="77777777" w:rsidR="00B34B8B" w:rsidRDefault="00B34B8B" w:rsidP="002C3232">
      <w:pPr>
        <w:spacing w:line="323" w:lineRule="exact"/>
        <w:jc w:val="both"/>
        <w:textAlignment w:val="baseline"/>
        <w:rPr>
          <w:rFonts w:ascii="Arial" w:eastAsia="Arial" w:hAnsi="Arial"/>
          <w:color w:val="000000"/>
          <w:sz w:val="28"/>
        </w:rPr>
      </w:pPr>
    </w:p>
    <w:p w14:paraId="3AB640CB" w14:textId="77777777" w:rsidR="00B34B8B" w:rsidRDefault="00B34B8B" w:rsidP="002C3232">
      <w:pPr>
        <w:spacing w:line="323" w:lineRule="exact"/>
        <w:jc w:val="both"/>
        <w:textAlignment w:val="baseline"/>
        <w:rPr>
          <w:rFonts w:ascii="Arial" w:eastAsia="Arial" w:hAnsi="Arial"/>
          <w:color w:val="000000"/>
          <w:sz w:val="28"/>
        </w:rPr>
      </w:pPr>
    </w:p>
    <w:p w14:paraId="7CE08C2D" w14:textId="77777777" w:rsidR="00B34B8B" w:rsidRDefault="00B34B8B" w:rsidP="002C3232">
      <w:pPr>
        <w:spacing w:line="323" w:lineRule="exact"/>
        <w:jc w:val="both"/>
        <w:textAlignment w:val="baseline"/>
        <w:rPr>
          <w:rFonts w:ascii="Arial" w:eastAsia="Arial" w:hAnsi="Arial"/>
          <w:color w:val="000000"/>
          <w:sz w:val="28"/>
        </w:rPr>
      </w:pPr>
    </w:p>
    <w:p w14:paraId="4D6E91C8" w14:textId="77777777" w:rsidR="00B34B8B" w:rsidRDefault="00B34B8B" w:rsidP="002C3232">
      <w:pPr>
        <w:spacing w:line="323" w:lineRule="exact"/>
        <w:jc w:val="both"/>
        <w:textAlignment w:val="baseline"/>
        <w:rPr>
          <w:rFonts w:ascii="Arial" w:eastAsia="Arial" w:hAnsi="Arial"/>
          <w:color w:val="000000"/>
          <w:sz w:val="28"/>
        </w:rPr>
      </w:pPr>
    </w:p>
    <w:p w14:paraId="25DB942D" w14:textId="77777777" w:rsidR="00B34B8B" w:rsidRDefault="00B34B8B" w:rsidP="002C3232">
      <w:pPr>
        <w:shd w:val="clear" w:color="auto" w:fill="FFFFFF"/>
        <w:jc w:val="both"/>
        <w:rPr>
          <w:rFonts w:ascii="Calibri" w:eastAsia="Times New Roman" w:hAnsi="Calibri" w:cs="Segoe UI"/>
          <w:noProof/>
          <w:color w:val="212121"/>
          <w:lang w:eastAsia="en-GB"/>
        </w:rPr>
      </w:pPr>
    </w:p>
    <w:p w14:paraId="73D0591D" w14:textId="77777777" w:rsidR="00B34B8B" w:rsidRDefault="00B34B8B" w:rsidP="002C3232">
      <w:pPr>
        <w:shd w:val="clear" w:color="auto" w:fill="FFFFFF"/>
        <w:jc w:val="both"/>
        <w:rPr>
          <w:rFonts w:ascii="Calibri" w:eastAsia="Times New Roman" w:hAnsi="Calibri" w:cs="Segoe UI"/>
          <w:noProof/>
          <w:color w:val="212121"/>
          <w:lang w:eastAsia="en-GB"/>
        </w:rPr>
      </w:pPr>
    </w:p>
    <w:p w14:paraId="1AF7946A" w14:textId="05857B8D" w:rsidR="00B34B8B" w:rsidRDefault="00B34B8B" w:rsidP="002C3232">
      <w:pPr>
        <w:spacing w:before="1894" w:line="195" w:lineRule="exact"/>
        <w:jc w:val="both"/>
        <w:textAlignment w:val="baseline"/>
        <w:rPr>
          <w:rFonts w:ascii="Arial" w:eastAsia="Arial" w:hAnsi="Arial" w:cs="Times New Roman"/>
          <w:color w:val="000000"/>
          <w:sz w:val="18"/>
        </w:rPr>
      </w:pPr>
      <w:r>
        <w:rPr>
          <w:rFonts w:eastAsia="PMingLiU" w:cs="Times New Roman"/>
          <w:noProof/>
          <w:lang w:val="en-US"/>
        </w:rPr>
        <mc:AlternateContent>
          <mc:Choice Requires="wps">
            <w:drawing>
              <wp:anchor distT="45720" distB="45720" distL="114300" distR="114300" simplePos="0" relativeHeight="251658752" behindDoc="0" locked="0" layoutInCell="1" allowOverlap="1" wp14:anchorId="75AE6D48" wp14:editId="38EEAD16">
                <wp:simplePos x="0" y="0"/>
                <wp:positionH relativeFrom="page">
                  <wp:posOffset>3952875</wp:posOffset>
                </wp:positionH>
                <wp:positionV relativeFrom="paragraph">
                  <wp:posOffset>86360</wp:posOffset>
                </wp:positionV>
                <wp:extent cx="2476500" cy="1310640"/>
                <wp:effectExtent l="0" t="0" r="0" b="3175"/>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266190"/>
                        </a:xfrm>
                        <a:prstGeom prst="rect">
                          <a:avLst/>
                        </a:prstGeom>
                        <a:solidFill>
                          <a:srgbClr val="FFFFFF"/>
                        </a:solidFill>
                        <a:ln w="9525">
                          <a:noFill/>
                          <a:miter lim="800000"/>
                          <a:headEnd/>
                          <a:tailEnd/>
                        </a:ln>
                      </wps:spPr>
                      <wps:txbx>
                        <w:txbxContent>
                          <w:p w14:paraId="79C5D690"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Ethiopian Public Health Institute</w:t>
                            </w:r>
                          </w:p>
                          <w:p w14:paraId="35C54BB3"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Arbegnoch Street</w:t>
                            </w:r>
                          </w:p>
                          <w:p w14:paraId="6CF5CF64"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Sub City</w:t>
                            </w:r>
                          </w:p>
                          <w:p w14:paraId="2D222677"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Addis Ababa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AE6D48" id="_x0000_t202" coordsize="21600,21600" o:spt="202" path="m,l,21600r21600,l21600,xe">
                <v:stroke joinstyle="miter"/>
                <v:path gradientshapeok="t" o:connecttype="rect"/>
              </v:shapetype>
              <v:shape id="Text Box 80" o:spid="_x0000_s1026" type="#_x0000_t202" style="position:absolute;margin-left:311.25pt;margin-top:6.8pt;width:195pt;height:103.2pt;z-index:2516587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" stroked="f">
                <v:textbox style="mso-fit-shape-to-text:t">
                  <w:txbxContent>
                    <w:p w14:paraId="79C5D690"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Ethiopian Public Health Institute</w:t>
                      </w:r>
                    </w:p>
                    <w:p w14:paraId="35C54BB3"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Arbegnoch Street</w:t>
                      </w:r>
                    </w:p>
                    <w:p w14:paraId="6CF5CF64"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Sub City</w:t>
                      </w:r>
                    </w:p>
                    <w:p w14:paraId="2D222677"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Addis Ababa </w:t>
                      </w:r>
                    </w:p>
                  </w:txbxContent>
                </v:textbox>
                <w10:wrap type="square" anchorx="page"/>
              </v:shape>
            </w:pict>
          </mc:Fallback>
        </mc:AlternateContent>
      </w:r>
      <w:r>
        <w:rPr>
          <w:rFonts w:eastAsia="PMingLiU" w:cs="Times New Roman"/>
          <w:noProof/>
          <w:lang w:val="en-US"/>
        </w:rPr>
        <mc:AlternateContent>
          <mc:Choice Requires="wps">
            <w:drawing>
              <wp:anchor distT="45720" distB="45720" distL="114300" distR="114300" simplePos="0" relativeHeight="251659776" behindDoc="0" locked="0" layoutInCell="1" allowOverlap="1" wp14:anchorId="3FA360D0" wp14:editId="3772F9D0">
                <wp:simplePos x="0" y="0"/>
                <wp:positionH relativeFrom="page">
                  <wp:posOffset>1533525</wp:posOffset>
                </wp:positionH>
                <wp:positionV relativeFrom="paragraph">
                  <wp:posOffset>76835</wp:posOffset>
                </wp:positionV>
                <wp:extent cx="2019300" cy="1310640"/>
                <wp:effectExtent l="0" t="0" r="0" b="31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266190"/>
                        </a:xfrm>
                        <a:prstGeom prst="rect">
                          <a:avLst/>
                        </a:prstGeom>
                        <a:solidFill>
                          <a:srgbClr val="FFFFFF"/>
                        </a:solidFill>
                        <a:ln w="9525">
                          <a:noFill/>
                          <a:miter lim="800000"/>
                          <a:headEnd/>
                          <a:tailEnd/>
                        </a:ln>
                      </wps:spPr>
                      <wps:txbx>
                        <w:txbxContent>
                          <w:p w14:paraId="01F8F9A1"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Imperial College London</w:t>
                            </w:r>
                          </w:p>
                          <w:p w14:paraId="478D5481"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St Mary’s Campus</w:t>
                            </w:r>
                          </w:p>
                          <w:p w14:paraId="13EFA97E"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Norfolk Place</w:t>
                            </w:r>
                          </w:p>
                          <w:p w14:paraId="6C45FBF8"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London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A360D0" id="Text Box 217" o:spid="_x0000_s1027" type="#_x0000_t202" style="position:absolute;margin-left:120.75pt;margin-top:6.05pt;width:159pt;height:103.2pt;z-index:2516597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" stroked="f">
                <v:textbox style="mso-fit-shape-to-text:t">
                  <w:txbxContent>
                    <w:p w14:paraId="01F8F9A1"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Imperial College London</w:t>
                      </w:r>
                    </w:p>
                    <w:p w14:paraId="478D5481"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St Mary’s Campus</w:t>
                      </w:r>
                    </w:p>
                    <w:p w14:paraId="13EFA97E"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Norfolk Place</w:t>
                      </w:r>
                    </w:p>
                    <w:p w14:paraId="6C45FBF8" w14:textId="77777777" w:rsidR="001807CB" w:rsidRDefault="001807CB" w:rsidP="00B34B8B">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London </w:t>
                      </w:r>
                    </w:p>
                  </w:txbxContent>
                </v:textbox>
                <w10:wrap type="square" anchorx="page"/>
              </v:shape>
            </w:pict>
          </mc:Fallback>
        </mc:AlternateContent>
      </w:r>
    </w:p>
    <w:p w14:paraId="2705691F" w14:textId="77777777" w:rsidR="00B34B8B" w:rsidRDefault="00B34B8B" w:rsidP="002C3232">
      <w:pPr>
        <w:jc w:val="both"/>
        <w:rPr>
          <w:rFonts w:eastAsia="PMingLiU"/>
          <w:sz w:val="20"/>
        </w:rPr>
      </w:pPr>
    </w:p>
    <w:p w14:paraId="159E9019" w14:textId="77777777" w:rsidR="00B34B8B" w:rsidRDefault="00B34B8B" w:rsidP="002C3232">
      <w:pPr>
        <w:jc w:val="both"/>
        <w:rPr>
          <w:sz w:val="20"/>
        </w:rPr>
      </w:pPr>
    </w:p>
    <w:p w14:paraId="7F0ACDA5" w14:textId="77777777" w:rsidR="00B34B8B" w:rsidRDefault="00B34B8B" w:rsidP="002C3232">
      <w:pPr>
        <w:jc w:val="both"/>
        <w:rPr>
          <w:sz w:val="20"/>
        </w:rPr>
      </w:pPr>
    </w:p>
    <w:p w14:paraId="5C80267B" w14:textId="77777777" w:rsidR="00B34B8B" w:rsidRDefault="00B34B8B" w:rsidP="002C3232">
      <w:pPr>
        <w:jc w:val="both"/>
        <w:rPr>
          <w:sz w:val="20"/>
        </w:rPr>
      </w:pPr>
      <w:r>
        <w:rPr>
          <w:sz w:val="20"/>
        </w:rPr>
        <w:t>© 2019 Imperial College London</w:t>
      </w:r>
    </w:p>
    <w:p w14:paraId="3B511A1F" w14:textId="77777777" w:rsidR="00B34B8B" w:rsidRDefault="00B34B8B" w:rsidP="002C3232">
      <w:pPr>
        <w:jc w:val="both"/>
        <w:rPr>
          <w:sz w:val="20"/>
        </w:rPr>
        <w:sectPr w:rsidR="00B34B8B">
          <w:headerReference w:type="default" r:id="rId11"/>
          <w:pgSz w:w="12240" w:h="15840"/>
          <w:pgMar w:top="2560" w:right="1573" w:bottom="304" w:left="1267" w:header="720" w:footer="720" w:gutter="0"/>
          <w:cols w:space="720"/>
        </w:sectPr>
      </w:pPr>
    </w:p>
    <w:sdt>
      <w:sdtPr>
        <w:rPr>
          <w:rFonts w:asciiTheme="minorHAnsi" w:eastAsiaTheme="minorHAnsi" w:hAnsiTheme="minorHAnsi" w:cstheme="minorBidi"/>
          <w:b w:val="0"/>
          <w:bCs w:val="0"/>
          <w:color w:val="auto"/>
          <w:sz w:val="22"/>
          <w:szCs w:val="22"/>
          <w:lang w:val="en-GB" w:eastAsia="en-US"/>
        </w:rPr>
        <w:id w:val="-2090453128"/>
        <w:docPartObj>
          <w:docPartGallery w:val="Table of Contents"/>
          <w:docPartUnique/>
        </w:docPartObj>
      </w:sdtPr>
      <w:sdtEndPr>
        <w:rPr>
          <w:noProof/>
        </w:rPr>
      </w:sdtEndPr>
      <w:sdtContent>
        <w:p w14:paraId="1F1E940D" w14:textId="2E0E3246" w:rsidR="00C549C8" w:rsidRPr="00420105" w:rsidRDefault="00C549C8" w:rsidP="002C3232">
          <w:pPr>
            <w:pStyle w:val="TOCHeading"/>
            <w:jc w:val="both"/>
          </w:pPr>
          <w:r w:rsidRPr="00420105">
            <w:t>Contents</w:t>
          </w:r>
        </w:p>
        <w:p w14:paraId="1E35457F" w14:textId="41E26A28" w:rsidR="0087705A" w:rsidRDefault="00C549C8" w:rsidP="002C3232">
          <w:pPr>
            <w:pStyle w:val="TOC1"/>
            <w:tabs>
              <w:tab w:val="left" w:pos="440"/>
              <w:tab w:val="right" w:leader="dot" w:pos="9016"/>
            </w:tabs>
            <w:jc w:val="both"/>
            <w:rPr>
              <w:rFonts w:eastAsiaTheme="minorEastAsia"/>
              <w:noProof/>
              <w:lang w:eastAsia="en-GB"/>
            </w:rPr>
          </w:pPr>
          <w:r w:rsidRPr="00420105">
            <w:fldChar w:fldCharType="begin"/>
          </w:r>
          <w:r w:rsidRPr="00420105">
            <w:instrText xml:space="preserve"> TOC \o "1-3" \h \z \u </w:instrText>
          </w:r>
          <w:r w:rsidRPr="00420105">
            <w:fldChar w:fldCharType="separate"/>
          </w:r>
          <w:hyperlink w:anchor="_Toc7167038" w:history="1">
            <w:r w:rsidR="0087705A" w:rsidRPr="008B2E06">
              <w:rPr>
                <w:rStyle w:val="Hyperlink"/>
                <w:noProof/>
              </w:rPr>
              <w:t>1</w:t>
            </w:r>
            <w:r w:rsidR="0087705A">
              <w:rPr>
                <w:rFonts w:eastAsiaTheme="minorEastAsia"/>
                <w:noProof/>
                <w:lang w:eastAsia="en-GB"/>
              </w:rPr>
              <w:tab/>
            </w:r>
            <w:r w:rsidR="0087705A" w:rsidRPr="008B2E06">
              <w:rPr>
                <w:rStyle w:val="Hyperlink"/>
                <w:noProof/>
              </w:rPr>
              <w:t>Executive Summary</w:t>
            </w:r>
            <w:r w:rsidR="0087705A">
              <w:rPr>
                <w:noProof/>
                <w:webHidden/>
              </w:rPr>
              <w:tab/>
            </w:r>
            <w:r w:rsidR="0087705A">
              <w:rPr>
                <w:noProof/>
                <w:webHidden/>
              </w:rPr>
              <w:fldChar w:fldCharType="begin"/>
            </w:r>
            <w:r w:rsidR="0087705A">
              <w:rPr>
                <w:noProof/>
                <w:webHidden/>
              </w:rPr>
              <w:instrText xml:space="preserve"> PAGEREF _Toc7167038 \h </w:instrText>
            </w:r>
            <w:r w:rsidR="0087705A">
              <w:rPr>
                <w:noProof/>
                <w:webHidden/>
              </w:rPr>
            </w:r>
            <w:r w:rsidR="0087705A">
              <w:rPr>
                <w:noProof/>
                <w:webHidden/>
              </w:rPr>
              <w:fldChar w:fldCharType="separate"/>
            </w:r>
            <w:r w:rsidR="0087705A">
              <w:rPr>
                <w:noProof/>
                <w:webHidden/>
              </w:rPr>
              <w:t>4</w:t>
            </w:r>
            <w:r w:rsidR="0087705A">
              <w:rPr>
                <w:noProof/>
                <w:webHidden/>
              </w:rPr>
              <w:fldChar w:fldCharType="end"/>
            </w:r>
          </w:hyperlink>
        </w:p>
        <w:p w14:paraId="7CB7DC1F" w14:textId="1C91E4D4" w:rsidR="0087705A" w:rsidRDefault="00521077" w:rsidP="002C3232">
          <w:pPr>
            <w:pStyle w:val="TOC1"/>
            <w:tabs>
              <w:tab w:val="left" w:pos="440"/>
              <w:tab w:val="right" w:leader="dot" w:pos="9016"/>
            </w:tabs>
            <w:jc w:val="both"/>
            <w:rPr>
              <w:rFonts w:eastAsiaTheme="minorEastAsia"/>
              <w:noProof/>
              <w:lang w:eastAsia="en-GB"/>
            </w:rPr>
          </w:pPr>
          <w:hyperlink w:anchor="_Toc7167039" w:history="1">
            <w:r w:rsidR="0087705A" w:rsidRPr="008B2E06">
              <w:rPr>
                <w:rStyle w:val="Hyperlink"/>
                <w:noProof/>
              </w:rPr>
              <w:t>2</w:t>
            </w:r>
            <w:r w:rsidR="0087705A">
              <w:rPr>
                <w:rFonts w:eastAsiaTheme="minorEastAsia"/>
                <w:noProof/>
                <w:lang w:eastAsia="en-GB"/>
              </w:rPr>
              <w:tab/>
            </w:r>
            <w:r w:rsidR="0087705A" w:rsidRPr="008B2E06">
              <w:rPr>
                <w:rStyle w:val="Hyperlink"/>
                <w:noProof/>
              </w:rPr>
              <w:t>Background to the ODF survey</w:t>
            </w:r>
            <w:r w:rsidR="0087705A">
              <w:rPr>
                <w:noProof/>
                <w:webHidden/>
              </w:rPr>
              <w:tab/>
            </w:r>
            <w:r w:rsidR="0087705A">
              <w:rPr>
                <w:noProof/>
                <w:webHidden/>
              </w:rPr>
              <w:fldChar w:fldCharType="begin"/>
            </w:r>
            <w:r w:rsidR="0087705A">
              <w:rPr>
                <w:noProof/>
                <w:webHidden/>
              </w:rPr>
              <w:instrText xml:space="preserve"> PAGEREF _Toc7167039 \h </w:instrText>
            </w:r>
            <w:r w:rsidR="0087705A">
              <w:rPr>
                <w:noProof/>
                <w:webHidden/>
              </w:rPr>
            </w:r>
            <w:r w:rsidR="0087705A">
              <w:rPr>
                <w:noProof/>
                <w:webHidden/>
              </w:rPr>
              <w:fldChar w:fldCharType="separate"/>
            </w:r>
            <w:r w:rsidR="0087705A">
              <w:rPr>
                <w:noProof/>
                <w:webHidden/>
              </w:rPr>
              <w:t>5</w:t>
            </w:r>
            <w:r w:rsidR="0087705A">
              <w:rPr>
                <w:noProof/>
                <w:webHidden/>
              </w:rPr>
              <w:fldChar w:fldCharType="end"/>
            </w:r>
          </w:hyperlink>
        </w:p>
        <w:p w14:paraId="348479F0" w14:textId="51BEEA75" w:rsidR="0087705A" w:rsidRDefault="00521077" w:rsidP="002C3232">
          <w:pPr>
            <w:pStyle w:val="TOC1"/>
            <w:tabs>
              <w:tab w:val="left" w:pos="440"/>
              <w:tab w:val="right" w:leader="dot" w:pos="9016"/>
            </w:tabs>
            <w:jc w:val="both"/>
            <w:rPr>
              <w:rFonts w:eastAsiaTheme="minorEastAsia"/>
              <w:noProof/>
              <w:lang w:eastAsia="en-GB"/>
            </w:rPr>
          </w:pPr>
          <w:hyperlink w:anchor="_Toc7167040" w:history="1">
            <w:r w:rsidR="0087705A" w:rsidRPr="008B2E06">
              <w:rPr>
                <w:rStyle w:val="Hyperlink"/>
                <w:noProof/>
              </w:rPr>
              <w:t>3</w:t>
            </w:r>
            <w:r w:rsidR="0087705A">
              <w:rPr>
                <w:rFonts w:eastAsiaTheme="minorEastAsia"/>
                <w:noProof/>
                <w:lang w:eastAsia="en-GB"/>
              </w:rPr>
              <w:tab/>
            </w:r>
            <w:r w:rsidR="0087705A" w:rsidRPr="008B2E06">
              <w:rPr>
                <w:rStyle w:val="Hyperlink"/>
                <w:noProof/>
              </w:rPr>
              <w:t>ODF survey data collection methods</w:t>
            </w:r>
            <w:r w:rsidR="0087705A">
              <w:rPr>
                <w:noProof/>
                <w:webHidden/>
              </w:rPr>
              <w:tab/>
            </w:r>
            <w:r w:rsidR="0087705A">
              <w:rPr>
                <w:noProof/>
                <w:webHidden/>
              </w:rPr>
              <w:fldChar w:fldCharType="begin"/>
            </w:r>
            <w:r w:rsidR="0087705A">
              <w:rPr>
                <w:noProof/>
                <w:webHidden/>
              </w:rPr>
              <w:instrText xml:space="preserve"> PAGEREF _Toc7167040 \h </w:instrText>
            </w:r>
            <w:r w:rsidR="0087705A">
              <w:rPr>
                <w:noProof/>
                <w:webHidden/>
              </w:rPr>
            </w:r>
            <w:r w:rsidR="0087705A">
              <w:rPr>
                <w:noProof/>
                <w:webHidden/>
              </w:rPr>
              <w:fldChar w:fldCharType="separate"/>
            </w:r>
            <w:r w:rsidR="0087705A">
              <w:rPr>
                <w:noProof/>
                <w:webHidden/>
              </w:rPr>
              <w:t>6</w:t>
            </w:r>
            <w:r w:rsidR="0087705A">
              <w:rPr>
                <w:noProof/>
                <w:webHidden/>
              </w:rPr>
              <w:fldChar w:fldCharType="end"/>
            </w:r>
          </w:hyperlink>
        </w:p>
        <w:p w14:paraId="5946BC96" w14:textId="11A68D9D" w:rsidR="0087705A" w:rsidRDefault="00521077" w:rsidP="002C3232">
          <w:pPr>
            <w:pStyle w:val="TOC2"/>
            <w:tabs>
              <w:tab w:val="left" w:pos="880"/>
              <w:tab w:val="right" w:leader="dot" w:pos="9016"/>
            </w:tabs>
            <w:jc w:val="both"/>
            <w:rPr>
              <w:rFonts w:eastAsiaTheme="minorEastAsia"/>
              <w:noProof/>
              <w:lang w:eastAsia="en-GB"/>
            </w:rPr>
          </w:pPr>
          <w:hyperlink w:anchor="_Toc7167041" w:history="1">
            <w:r w:rsidR="0087705A" w:rsidRPr="008B2E06">
              <w:rPr>
                <w:rStyle w:val="Hyperlink"/>
                <w:noProof/>
              </w:rPr>
              <w:t>3.1</w:t>
            </w:r>
            <w:r w:rsidR="0087705A">
              <w:rPr>
                <w:rFonts w:eastAsiaTheme="minorEastAsia"/>
                <w:noProof/>
                <w:lang w:eastAsia="en-GB"/>
              </w:rPr>
              <w:tab/>
            </w:r>
            <w:r w:rsidR="0087705A" w:rsidRPr="008B2E06">
              <w:rPr>
                <w:rStyle w:val="Hyperlink"/>
                <w:noProof/>
              </w:rPr>
              <w:t>Site selection</w:t>
            </w:r>
            <w:r w:rsidR="0087705A">
              <w:rPr>
                <w:noProof/>
                <w:webHidden/>
              </w:rPr>
              <w:tab/>
            </w:r>
            <w:r w:rsidR="0087705A">
              <w:rPr>
                <w:noProof/>
                <w:webHidden/>
              </w:rPr>
              <w:fldChar w:fldCharType="begin"/>
            </w:r>
            <w:r w:rsidR="0087705A">
              <w:rPr>
                <w:noProof/>
                <w:webHidden/>
              </w:rPr>
              <w:instrText xml:space="preserve"> PAGEREF _Toc7167041 \h </w:instrText>
            </w:r>
            <w:r w:rsidR="0087705A">
              <w:rPr>
                <w:noProof/>
                <w:webHidden/>
              </w:rPr>
            </w:r>
            <w:r w:rsidR="0087705A">
              <w:rPr>
                <w:noProof/>
                <w:webHidden/>
              </w:rPr>
              <w:fldChar w:fldCharType="separate"/>
            </w:r>
            <w:r w:rsidR="0087705A">
              <w:rPr>
                <w:noProof/>
                <w:webHidden/>
              </w:rPr>
              <w:t>6</w:t>
            </w:r>
            <w:r w:rsidR="0087705A">
              <w:rPr>
                <w:noProof/>
                <w:webHidden/>
              </w:rPr>
              <w:fldChar w:fldCharType="end"/>
            </w:r>
          </w:hyperlink>
        </w:p>
        <w:p w14:paraId="09BD9C83" w14:textId="3BC02D01" w:rsidR="0087705A" w:rsidRDefault="00521077" w:rsidP="002C3232">
          <w:pPr>
            <w:pStyle w:val="TOC2"/>
            <w:tabs>
              <w:tab w:val="left" w:pos="880"/>
              <w:tab w:val="right" w:leader="dot" w:pos="9016"/>
            </w:tabs>
            <w:jc w:val="both"/>
            <w:rPr>
              <w:rFonts w:eastAsiaTheme="minorEastAsia"/>
              <w:noProof/>
              <w:lang w:eastAsia="en-GB"/>
            </w:rPr>
          </w:pPr>
          <w:hyperlink w:anchor="_Toc7167042" w:history="1">
            <w:r w:rsidR="0087705A" w:rsidRPr="008B2E06">
              <w:rPr>
                <w:rStyle w:val="Hyperlink"/>
                <w:noProof/>
              </w:rPr>
              <w:t>3.2</w:t>
            </w:r>
            <w:r w:rsidR="0087705A">
              <w:rPr>
                <w:rFonts w:eastAsiaTheme="minorEastAsia"/>
                <w:noProof/>
                <w:lang w:eastAsia="en-GB"/>
              </w:rPr>
              <w:tab/>
            </w:r>
            <w:r w:rsidR="0087705A" w:rsidRPr="008B2E06">
              <w:rPr>
                <w:rStyle w:val="Hyperlink"/>
                <w:noProof/>
              </w:rPr>
              <w:t>Field methods</w:t>
            </w:r>
            <w:r w:rsidR="0087705A">
              <w:rPr>
                <w:noProof/>
                <w:webHidden/>
              </w:rPr>
              <w:tab/>
            </w:r>
            <w:r w:rsidR="0087705A">
              <w:rPr>
                <w:noProof/>
                <w:webHidden/>
              </w:rPr>
              <w:fldChar w:fldCharType="begin"/>
            </w:r>
            <w:r w:rsidR="0087705A">
              <w:rPr>
                <w:noProof/>
                <w:webHidden/>
              </w:rPr>
              <w:instrText xml:space="preserve"> PAGEREF _Toc7167042 \h </w:instrText>
            </w:r>
            <w:r w:rsidR="0087705A">
              <w:rPr>
                <w:noProof/>
                <w:webHidden/>
              </w:rPr>
            </w:r>
            <w:r w:rsidR="0087705A">
              <w:rPr>
                <w:noProof/>
                <w:webHidden/>
              </w:rPr>
              <w:fldChar w:fldCharType="separate"/>
            </w:r>
            <w:r w:rsidR="0087705A">
              <w:rPr>
                <w:noProof/>
                <w:webHidden/>
              </w:rPr>
              <w:t>6</w:t>
            </w:r>
            <w:r w:rsidR="0087705A">
              <w:rPr>
                <w:noProof/>
                <w:webHidden/>
              </w:rPr>
              <w:fldChar w:fldCharType="end"/>
            </w:r>
          </w:hyperlink>
        </w:p>
        <w:p w14:paraId="4A2A1525" w14:textId="0A202316" w:rsidR="0087705A" w:rsidRDefault="00521077" w:rsidP="002C3232">
          <w:pPr>
            <w:pStyle w:val="TOC2"/>
            <w:tabs>
              <w:tab w:val="left" w:pos="880"/>
              <w:tab w:val="right" w:leader="dot" w:pos="9016"/>
            </w:tabs>
            <w:jc w:val="both"/>
            <w:rPr>
              <w:rFonts w:eastAsiaTheme="minorEastAsia"/>
              <w:noProof/>
              <w:lang w:eastAsia="en-GB"/>
            </w:rPr>
          </w:pPr>
          <w:hyperlink w:anchor="_Toc7167043" w:history="1">
            <w:r w:rsidR="0087705A" w:rsidRPr="008B2E06">
              <w:rPr>
                <w:rStyle w:val="Hyperlink"/>
                <w:noProof/>
              </w:rPr>
              <w:t>3.3</w:t>
            </w:r>
            <w:r w:rsidR="0087705A">
              <w:rPr>
                <w:rFonts w:eastAsiaTheme="minorEastAsia"/>
                <w:noProof/>
                <w:lang w:eastAsia="en-GB"/>
              </w:rPr>
              <w:tab/>
            </w:r>
            <w:r w:rsidR="0087705A" w:rsidRPr="008B2E06">
              <w:rPr>
                <w:rStyle w:val="Hyperlink"/>
                <w:noProof/>
              </w:rPr>
              <w:t>Ethical considerations</w:t>
            </w:r>
            <w:r w:rsidR="0087705A">
              <w:rPr>
                <w:noProof/>
                <w:webHidden/>
              </w:rPr>
              <w:tab/>
            </w:r>
            <w:r w:rsidR="0087705A">
              <w:rPr>
                <w:noProof/>
                <w:webHidden/>
              </w:rPr>
              <w:fldChar w:fldCharType="begin"/>
            </w:r>
            <w:r w:rsidR="0087705A">
              <w:rPr>
                <w:noProof/>
                <w:webHidden/>
              </w:rPr>
              <w:instrText xml:space="preserve"> PAGEREF _Toc7167043 \h </w:instrText>
            </w:r>
            <w:r w:rsidR="0087705A">
              <w:rPr>
                <w:noProof/>
                <w:webHidden/>
              </w:rPr>
            </w:r>
            <w:r w:rsidR="0087705A">
              <w:rPr>
                <w:noProof/>
                <w:webHidden/>
              </w:rPr>
              <w:fldChar w:fldCharType="separate"/>
            </w:r>
            <w:r w:rsidR="0087705A">
              <w:rPr>
                <w:noProof/>
                <w:webHidden/>
              </w:rPr>
              <w:t>7</w:t>
            </w:r>
            <w:r w:rsidR="0087705A">
              <w:rPr>
                <w:noProof/>
                <w:webHidden/>
              </w:rPr>
              <w:fldChar w:fldCharType="end"/>
            </w:r>
          </w:hyperlink>
        </w:p>
        <w:p w14:paraId="4B7A1830" w14:textId="7B2829B4" w:rsidR="0087705A" w:rsidRDefault="00521077" w:rsidP="002C3232">
          <w:pPr>
            <w:pStyle w:val="TOC1"/>
            <w:tabs>
              <w:tab w:val="left" w:pos="440"/>
              <w:tab w:val="right" w:leader="dot" w:pos="9016"/>
            </w:tabs>
            <w:jc w:val="both"/>
            <w:rPr>
              <w:rFonts w:eastAsiaTheme="minorEastAsia"/>
              <w:noProof/>
              <w:lang w:eastAsia="en-GB"/>
            </w:rPr>
          </w:pPr>
          <w:hyperlink w:anchor="_Toc7167044" w:history="1">
            <w:r w:rsidR="0087705A" w:rsidRPr="008B2E06">
              <w:rPr>
                <w:rStyle w:val="Hyperlink"/>
                <w:noProof/>
              </w:rPr>
              <w:t>4</w:t>
            </w:r>
            <w:r w:rsidR="0087705A">
              <w:rPr>
                <w:rFonts w:eastAsiaTheme="minorEastAsia"/>
                <w:noProof/>
                <w:lang w:eastAsia="en-GB"/>
              </w:rPr>
              <w:tab/>
            </w:r>
            <w:r w:rsidR="0087705A" w:rsidRPr="008B2E06">
              <w:rPr>
                <w:rStyle w:val="Hyperlink"/>
                <w:noProof/>
              </w:rPr>
              <w:t>Data cleaning</w:t>
            </w:r>
            <w:r w:rsidR="0087705A">
              <w:rPr>
                <w:noProof/>
                <w:webHidden/>
              </w:rPr>
              <w:tab/>
            </w:r>
            <w:r w:rsidR="0087705A">
              <w:rPr>
                <w:noProof/>
                <w:webHidden/>
              </w:rPr>
              <w:fldChar w:fldCharType="begin"/>
            </w:r>
            <w:r w:rsidR="0087705A">
              <w:rPr>
                <w:noProof/>
                <w:webHidden/>
              </w:rPr>
              <w:instrText xml:space="preserve"> PAGEREF _Toc7167044 \h </w:instrText>
            </w:r>
            <w:r w:rsidR="0087705A">
              <w:rPr>
                <w:noProof/>
                <w:webHidden/>
              </w:rPr>
            </w:r>
            <w:r w:rsidR="0087705A">
              <w:rPr>
                <w:noProof/>
                <w:webHidden/>
              </w:rPr>
              <w:fldChar w:fldCharType="separate"/>
            </w:r>
            <w:r w:rsidR="0087705A">
              <w:rPr>
                <w:noProof/>
                <w:webHidden/>
              </w:rPr>
              <w:t>7</w:t>
            </w:r>
            <w:r w:rsidR="0087705A">
              <w:rPr>
                <w:noProof/>
                <w:webHidden/>
              </w:rPr>
              <w:fldChar w:fldCharType="end"/>
            </w:r>
          </w:hyperlink>
        </w:p>
        <w:p w14:paraId="25FECAEC" w14:textId="112519BE" w:rsidR="0087705A" w:rsidRDefault="00521077" w:rsidP="002C3232">
          <w:pPr>
            <w:pStyle w:val="TOC2"/>
            <w:tabs>
              <w:tab w:val="left" w:pos="880"/>
              <w:tab w:val="right" w:leader="dot" w:pos="9016"/>
            </w:tabs>
            <w:jc w:val="both"/>
            <w:rPr>
              <w:rFonts w:eastAsiaTheme="minorEastAsia"/>
              <w:noProof/>
              <w:lang w:eastAsia="en-GB"/>
            </w:rPr>
          </w:pPr>
          <w:hyperlink w:anchor="_Toc7167045" w:history="1">
            <w:r w:rsidR="0087705A" w:rsidRPr="008B2E06">
              <w:rPr>
                <w:rStyle w:val="Hyperlink"/>
                <w:noProof/>
              </w:rPr>
              <w:t>4.1</w:t>
            </w:r>
            <w:r w:rsidR="0087705A">
              <w:rPr>
                <w:rFonts w:eastAsiaTheme="minorEastAsia"/>
                <w:noProof/>
                <w:lang w:eastAsia="en-GB"/>
              </w:rPr>
              <w:tab/>
            </w:r>
            <w:r w:rsidR="0087705A" w:rsidRPr="008B2E06">
              <w:rPr>
                <w:rStyle w:val="Hyperlink"/>
                <w:noProof/>
              </w:rPr>
              <w:t>Comparison to protocol</w:t>
            </w:r>
            <w:r w:rsidR="0087705A">
              <w:rPr>
                <w:noProof/>
                <w:webHidden/>
              </w:rPr>
              <w:tab/>
            </w:r>
            <w:r w:rsidR="0087705A">
              <w:rPr>
                <w:noProof/>
                <w:webHidden/>
              </w:rPr>
              <w:fldChar w:fldCharType="begin"/>
            </w:r>
            <w:r w:rsidR="0087705A">
              <w:rPr>
                <w:noProof/>
                <w:webHidden/>
              </w:rPr>
              <w:instrText xml:space="preserve"> PAGEREF _Toc7167045 \h </w:instrText>
            </w:r>
            <w:r w:rsidR="0087705A">
              <w:rPr>
                <w:noProof/>
                <w:webHidden/>
              </w:rPr>
            </w:r>
            <w:r w:rsidR="0087705A">
              <w:rPr>
                <w:noProof/>
                <w:webHidden/>
              </w:rPr>
              <w:fldChar w:fldCharType="separate"/>
            </w:r>
            <w:r w:rsidR="0087705A">
              <w:rPr>
                <w:noProof/>
                <w:webHidden/>
              </w:rPr>
              <w:t>7</w:t>
            </w:r>
            <w:r w:rsidR="0087705A">
              <w:rPr>
                <w:noProof/>
                <w:webHidden/>
              </w:rPr>
              <w:fldChar w:fldCharType="end"/>
            </w:r>
          </w:hyperlink>
        </w:p>
        <w:p w14:paraId="3ABB7F46" w14:textId="2D1DDBC1" w:rsidR="0087705A" w:rsidRDefault="00521077" w:rsidP="002C3232">
          <w:pPr>
            <w:pStyle w:val="TOC1"/>
            <w:tabs>
              <w:tab w:val="left" w:pos="440"/>
              <w:tab w:val="right" w:leader="dot" w:pos="9016"/>
            </w:tabs>
            <w:jc w:val="both"/>
            <w:rPr>
              <w:rFonts w:eastAsiaTheme="minorEastAsia"/>
              <w:noProof/>
              <w:lang w:eastAsia="en-GB"/>
            </w:rPr>
          </w:pPr>
          <w:hyperlink w:anchor="_Toc7167046" w:history="1">
            <w:r w:rsidR="0087705A" w:rsidRPr="008B2E06">
              <w:rPr>
                <w:rStyle w:val="Hyperlink"/>
                <w:noProof/>
              </w:rPr>
              <w:t>5</w:t>
            </w:r>
            <w:r w:rsidR="0087705A">
              <w:rPr>
                <w:rFonts w:eastAsiaTheme="minorEastAsia"/>
                <w:noProof/>
                <w:lang w:eastAsia="en-GB"/>
              </w:rPr>
              <w:tab/>
            </w:r>
            <w:r w:rsidR="0087705A" w:rsidRPr="008B2E06">
              <w:rPr>
                <w:rStyle w:val="Hyperlink"/>
                <w:noProof/>
              </w:rPr>
              <w:t>Results</w:t>
            </w:r>
            <w:r w:rsidR="0087705A">
              <w:rPr>
                <w:noProof/>
                <w:webHidden/>
              </w:rPr>
              <w:tab/>
            </w:r>
            <w:r w:rsidR="0087705A">
              <w:rPr>
                <w:noProof/>
                <w:webHidden/>
              </w:rPr>
              <w:fldChar w:fldCharType="begin"/>
            </w:r>
            <w:r w:rsidR="0087705A">
              <w:rPr>
                <w:noProof/>
                <w:webHidden/>
              </w:rPr>
              <w:instrText xml:space="preserve"> PAGEREF _Toc7167046 \h </w:instrText>
            </w:r>
            <w:r w:rsidR="0087705A">
              <w:rPr>
                <w:noProof/>
                <w:webHidden/>
              </w:rPr>
            </w:r>
            <w:r w:rsidR="0087705A">
              <w:rPr>
                <w:noProof/>
                <w:webHidden/>
              </w:rPr>
              <w:fldChar w:fldCharType="separate"/>
            </w:r>
            <w:r w:rsidR="0087705A">
              <w:rPr>
                <w:noProof/>
                <w:webHidden/>
              </w:rPr>
              <w:t>7</w:t>
            </w:r>
            <w:r w:rsidR="0087705A">
              <w:rPr>
                <w:noProof/>
                <w:webHidden/>
              </w:rPr>
              <w:fldChar w:fldCharType="end"/>
            </w:r>
          </w:hyperlink>
        </w:p>
        <w:p w14:paraId="460E7B78" w14:textId="0973C55D" w:rsidR="0087705A" w:rsidRDefault="00521077" w:rsidP="002C3232">
          <w:pPr>
            <w:pStyle w:val="TOC2"/>
            <w:tabs>
              <w:tab w:val="left" w:pos="880"/>
              <w:tab w:val="right" w:leader="dot" w:pos="9016"/>
            </w:tabs>
            <w:jc w:val="both"/>
            <w:rPr>
              <w:rFonts w:eastAsiaTheme="minorEastAsia"/>
              <w:noProof/>
              <w:lang w:eastAsia="en-GB"/>
            </w:rPr>
          </w:pPr>
          <w:hyperlink w:anchor="_Toc7167047" w:history="1">
            <w:r w:rsidR="0087705A" w:rsidRPr="008B2E06">
              <w:rPr>
                <w:rStyle w:val="Hyperlink"/>
                <w:noProof/>
              </w:rPr>
              <w:t>5.1</w:t>
            </w:r>
            <w:r w:rsidR="0087705A">
              <w:rPr>
                <w:rFonts w:eastAsiaTheme="minorEastAsia"/>
                <w:noProof/>
                <w:lang w:eastAsia="en-GB"/>
              </w:rPr>
              <w:tab/>
            </w:r>
            <w:r w:rsidR="0087705A" w:rsidRPr="008B2E06">
              <w:rPr>
                <w:rStyle w:val="Hyperlink"/>
                <w:noProof/>
              </w:rPr>
              <w:t>Summary tables</w:t>
            </w:r>
            <w:r w:rsidR="0087705A">
              <w:rPr>
                <w:noProof/>
                <w:webHidden/>
              </w:rPr>
              <w:tab/>
            </w:r>
            <w:r w:rsidR="0087705A">
              <w:rPr>
                <w:noProof/>
                <w:webHidden/>
              </w:rPr>
              <w:fldChar w:fldCharType="begin"/>
            </w:r>
            <w:r w:rsidR="0087705A">
              <w:rPr>
                <w:noProof/>
                <w:webHidden/>
              </w:rPr>
              <w:instrText xml:space="preserve"> PAGEREF _Toc7167047 \h </w:instrText>
            </w:r>
            <w:r w:rsidR="0087705A">
              <w:rPr>
                <w:noProof/>
                <w:webHidden/>
              </w:rPr>
            </w:r>
            <w:r w:rsidR="0087705A">
              <w:rPr>
                <w:noProof/>
                <w:webHidden/>
              </w:rPr>
              <w:fldChar w:fldCharType="separate"/>
            </w:r>
            <w:r w:rsidR="0087705A">
              <w:rPr>
                <w:noProof/>
                <w:webHidden/>
              </w:rPr>
              <w:t>7</w:t>
            </w:r>
            <w:r w:rsidR="0087705A">
              <w:rPr>
                <w:noProof/>
                <w:webHidden/>
              </w:rPr>
              <w:fldChar w:fldCharType="end"/>
            </w:r>
          </w:hyperlink>
        </w:p>
        <w:p w14:paraId="34A378AC" w14:textId="0D7F7C7C" w:rsidR="0087705A" w:rsidRDefault="00521077" w:rsidP="002C3232">
          <w:pPr>
            <w:pStyle w:val="TOC3"/>
            <w:jc w:val="both"/>
            <w:rPr>
              <w:rFonts w:eastAsiaTheme="minorEastAsia"/>
              <w:noProof/>
              <w:lang w:eastAsia="en-GB"/>
            </w:rPr>
          </w:pPr>
          <w:hyperlink w:anchor="_Toc7167048" w:history="1">
            <w:r w:rsidR="0087705A" w:rsidRPr="008B2E06">
              <w:rPr>
                <w:rStyle w:val="Hyperlink"/>
                <w:noProof/>
              </w:rPr>
              <w:t>5.1.1</w:t>
            </w:r>
            <w:r w:rsidR="0087705A">
              <w:rPr>
                <w:rFonts w:eastAsiaTheme="minorEastAsia"/>
                <w:noProof/>
                <w:lang w:eastAsia="en-GB"/>
              </w:rPr>
              <w:tab/>
            </w:r>
            <w:r w:rsidR="0087705A" w:rsidRPr="008B2E06">
              <w:rPr>
                <w:rStyle w:val="Hyperlink"/>
                <w:noProof/>
              </w:rPr>
              <w:t>Community survey results</w:t>
            </w:r>
            <w:r w:rsidR="0087705A">
              <w:rPr>
                <w:noProof/>
                <w:webHidden/>
              </w:rPr>
              <w:tab/>
            </w:r>
            <w:r w:rsidR="0087705A">
              <w:rPr>
                <w:noProof/>
                <w:webHidden/>
              </w:rPr>
              <w:fldChar w:fldCharType="begin"/>
            </w:r>
            <w:r w:rsidR="0087705A">
              <w:rPr>
                <w:noProof/>
                <w:webHidden/>
              </w:rPr>
              <w:instrText xml:space="preserve"> PAGEREF _Toc7167048 \h </w:instrText>
            </w:r>
            <w:r w:rsidR="0087705A">
              <w:rPr>
                <w:noProof/>
                <w:webHidden/>
              </w:rPr>
            </w:r>
            <w:r w:rsidR="0087705A">
              <w:rPr>
                <w:noProof/>
                <w:webHidden/>
              </w:rPr>
              <w:fldChar w:fldCharType="separate"/>
            </w:r>
            <w:r w:rsidR="0087705A">
              <w:rPr>
                <w:noProof/>
                <w:webHidden/>
              </w:rPr>
              <w:t>7</w:t>
            </w:r>
            <w:r w:rsidR="0087705A">
              <w:rPr>
                <w:noProof/>
                <w:webHidden/>
              </w:rPr>
              <w:fldChar w:fldCharType="end"/>
            </w:r>
          </w:hyperlink>
        </w:p>
        <w:p w14:paraId="7E591C4C" w14:textId="4E2B8089" w:rsidR="0087705A" w:rsidRDefault="00521077" w:rsidP="002C3232">
          <w:pPr>
            <w:pStyle w:val="TOC3"/>
            <w:jc w:val="both"/>
            <w:rPr>
              <w:rFonts w:eastAsiaTheme="minorEastAsia"/>
              <w:noProof/>
              <w:lang w:eastAsia="en-GB"/>
            </w:rPr>
          </w:pPr>
          <w:hyperlink w:anchor="_Toc7167049" w:history="1">
            <w:r w:rsidR="0087705A" w:rsidRPr="008B2E06">
              <w:rPr>
                <w:rStyle w:val="Hyperlink"/>
                <w:noProof/>
              </w:rPr>
              <w:t>5.1.2</w:t>
            </w:r>
            <w:r w:rsidR="0087705A">
              <w:rPr>
                <w:rFonts w:eastAsiaTheme="minorEastAsia"/>
                <w:noProof/>
                <w:lang w:eastAsia="en-GB"/>
              </w:rPr>
              <w:tab/>
            </w:r>
            <w:r w:rsidR="0087705A" w:rsidRPr="008B2E06">
              <w:rPr>
                <w:rStyle w:val="Hyperlink"/>
                <w:noProof/>
              </w:rPr>
              <w:t>ODF promotion activities</w:t>
            </w:r>
            <w:r w:rsidR="0087705A">
              <w:rPr>
                <w:noProof/>
                <w:webHidden/>
              </w:rPr>
              <w:tab/>
            </w:r>
            <w:r w:rsidR="0087705A">
              <w:rPr>
                <w:noProof/>
                <w:webHidden/>
              </w:rPr>
              <w:fldChar w:fldCharType="begin"/>
            </w:r>
            <w:r w:rsidR="0087705A">
              <w:rPr>
                <w:noProof/>
                <w:webHidden/>
              </w:rPr>
              <w:instrText xml:space="preserve"> PAGEREF _Toc7167049 \h </w:instrText>
            </w:r>
            <w:r w:rsidR="0087705A">
              <w:rPr>
                <w:noProof/>
                <w:webHidden/>
              </w:rPr>
            </w:r>
            <w:r w:rsidR="0087705A">
              <w:rPr>
                <w:noProof/>
                <w:webHidden/>
              </w:rPr>
              <w:fldChar w:fldCharType="separate"/>
            </w:r>
            <w:r w:rsidR="0087705A">
              <w:rPr>
                <w:noProof/>
                <w:webHidden/>
              </w:rPr>
              <w:t>8</w:t>
            </w:r>
            <w:r w:rsidR="0087705A">
              <w:rPr>
                <w:noProof/>
                <w:webHidden/>
              </w:rPr>
              <w:fldChar w:fldCharType="end"/>
            </w:r>
          </w:hyperlink>
        </w:p>
        <w:p w14:paraId="3B9F8A31" w14:textId="49958882" w:rsidR="0087705A" w:rsidRDefault="00521077" w:rsidP="002C3232">
          <w:pPr>
            <w:pStyle w:val="TOC3"/>
            <w:jc w:val="both"/>
            <w:rPr>
              <w:rFonts w:eastAsiaTheme="minorEastAsia"/>
              <w:noProof/>
              <w:lang w:eastAsia="en-GB"/>
            </w:rPr>
          </w:pPr>
          <w:hyperlink w:anchor="_Toc7167050" w:history="1">
            <w:r w:rsidR="0087705A" w:rsidRPr="008B2E06">
              <w:rPr>
                <w:rStyle w:val="Hyperlink"/>
                <w:noProof/>
              </w:rPr>
              <w:t>5.1.3</w:t>
            </w:r>
            <w:r w:rsidR="0087705A">
              <w:rPr>
                <w:rFonts w:eastAsiaTheme="minorEastAsia"/>
                <w:noProof/>
                <w:lang w:eastAsia="en-GB"/>
              </w:rPr>
              <w:tab/>
            </w:r>
            <w:r w:rsidR="0087705A" w:rsidRPr="008B2E06">
              <w:rPr>
                <w:rStyle w:val="Hyperlink"/>
                <w:noProof/>
              </w:rPr>
              <w:t>School health/hygiene education activities</w:t>
            </w:r>
            <w:r w:rsidR="0087705A">
              <w:rPr>
                <w:noProof/>
                <w:webHidden/>
              </w:rPr>
              <w:tab/>
            </w:r>
            <w:r w:rsidR="0087705A">
              <w:rPr>
                <w:noProof/>
                <w:webHidden/>
              </w:rPr>
              <w:fldChar w:fldCharType="begin"/>
            </w:r>
            <w:r w:rsidR="0087705A">
              <w:rPr>
                <w:noProof/>
                <w:webHidden/>
              </w:rPr>
              <w:instrText xml:space="preserve"> PAGEREF _Toc7167050 \h </w:instrText>
            </w:r>
            <w:r w:rsidR="0087705A">
              <w:rPr>
                <w:noProof/>
                <w:webHidden/>
              </w:rPr>
            </w:r>
            <w:r w:rsidR="0087705A">
              <w:rPr>
                <w:noProof/>
                <w:webHidden/>
              </w:rPr>
              <w:fldChar w:fldCharType="separate"/>
            </w:r>
            <w:r w:rsidR="0087705A">
              <w:rPr>
                <w:noProof/>
                <w:webHidden/>
              </w:rPr>
              <w:t>8</w:t>
            </w:r>
            <w:r w:rsidR="0087705A">
              <w:rPr>
                <w:noProof/>
                <w:webHidden/>
              </w:rPr>
              <w:fldChar w:fldCharType="end"/>
            </w:r>
          </w:hyperlink>
        </w:p>
        <w:p w14:paraId="728559EE" w14:textId="66801A61" w:rsidR="0087705A" w:rsidRDefault="00521077" w:rsidP="002C3232">
          <w:pPr>
            <w:pStyle w:val="TOC3"/>
            <w:jc w:val="both"/>
            <w:rPr>
              <w:rFonts w:eastAsiaTheme="minorEastAsia"/>
              <w:noProof/>
              <w:lang w:eastAsia="en-GB"/>
            </w:rPr>
          </w:pPr>
          <w:hyperlink w:anchor="_Toc7167051" w:history="1">
            <w:r w:rsidR="0087705A" w:rsidRPr="008B2E06">
              <w:rPr>
                <w:rStyle w:val="Hyperlink"/>
                <w:noProof/>
              </w:rPr>
              <w:t>5.1.4</w:t>
            </w:r>
            <w:r w:rsidR="0087705A">
              <w:rPr>
                <w:rFonts w:eastAsiaTheme="minorEastAsia"/>
                <w:noProof/>
                <w:lang w:eastAsia="en-GB"/>
              </w:rPr>
              <w:tab/>
            </w:r>
            <w:r w:rsidR="0087705A" w:rsidRPr="008B2E06">
              <w:rPr>
                <w:rStyle w:val="Hyperlink"/>
                <w:noProof/>
              </w:rPr>
              <w:t>Health care facility education activities</w:t>
            </w:r>
            <w:r w:rsidR="0087705A">
              <w:rPr>
                <w:noProof/>
                <w:webHidden/>
              </w:rPr>
              <w:tab/>
            </w:r>
            <w:r w:rsidR="0087705A">
              <w:rPr>
                <w:noProof/>
                <w:webHidden/>
              </w:rPr>
              <w:fldChar w:fldCharType="begin"/>
            </w:r>
            <w:r w:rsidR="0087705A">
              <w:rPr>
                <w:noProof/>
                <w:webHidden/>
              </w:rPr>
              <w:instrText xml:space="preserve"> PAGEREF _Toc7167051 \h </w:instrText>
            </w:r>
            <w:r w:rsidR="0087705A">
              <w:rPr>
                <w:noProof/>
                <w:webHidden/>
              </w:rPr>
            </w:r>
            <w:r w:rsidR="0087705A">
              <w:rPr>
                <w:noProof/>
                <w:webHidden/>
              </w:rPr>
              <w:fldChar w:fldCharType="separate"/>
            </w:r>
            <w:r w:rsidR="0087705A">
              <w:rPr>
                <w:noProof/>
                <w:webHidden/>
              </w:rPr>
              <w:t>8</w:t>
            </w:r>
            <w:r w:rsidR="0087705A">
              <w:rPr>
                <w:noProof/>
                <w:webHidden/>
              </w:rPr>
              <w:fldChar w:fldCharType="end"/>
            </w:r>
          </w:hyperlink>
        </w:p>
        <w:p w14:paraId="00D80164" w14:textId="053FD02A" w:rsidR="0087705A" w:rsidRDefault="00521077" w:rsidP="002C3232">
          <w:pPr>
            <w:pStyle w:val="TOC3"/>
            <w:jc w:val="both"/>
            <w:rPr>
              <w:rFonts w:eastAsiaTheme="minorEastAsia"/>
              <w:noProof/>
              <w:lang w:eastAsia="en-GB"/>
            </w:rPr>
          </w:pPr>
          <w:hyperlink w:anchor="_Toc7167052" w:history="1">
            <w:r w:rsidR="0087705A" w:rsidRPr="008B2E06">
              <w:rPr>
                <w:rStyle w:val="Hyperlink"/>
                <w:noProof/>
              </w:rPr>
              <w:t>5.1.5</w:t>
            </w:r>
            <w:r w:rsidR="0087705A">
              <w:rPr>
                <w:rFonts w:eastAsiaTheme="minorEastAsia"/>
                <w:noProof/>
                <w:lang w:eastAsia="en-GB"/>
              </w:rPr>
              <w:tab/>
            </w:r>
            <w:r w:rsidR="0087705A" w:rsidRPr="008B2E06">
              <w:rPr>
                <w:rStyle w:val="Hyperlink"/>
                <w:noProof/>
              </w:rPr>
              <w:t>Household observations</w:t>
            </w:r>
            <w:r w:rsidR="0087705A">
              <w:rPr>
                <w:noProof/>
                <w:webHidden/>
              </w:rPr>
              <w:tab/>
            </w:r>
            <w:r w:rsidR="0087705A">
              <w:rPr>
                <w:noProof/>
                <w:webHidden/>
              </w:rPr>
              <w:fldChar w:fldCharType="begin"/>
            </w:r>
            <w:r w:rsidR="0087705A">
              <w:rPr>
                <w:noProof/>
                <w:webHidden/>
              </w:rPr>
              <w:instrText xml:space="preserve"> PAGEREF _Toc7167052 \h </w:instrText>
            </w:r>
            <w:r w:rsidR="0087705A">
              <w:rPr>
                <w:noProof/>
                <w:webHidden/>
              </w:rPr>
            </w:r>
            <w:r w:rsidR="0087705A">
              <w:rPr>
                <w:noProof/>
                <w:webHidden/>
              </w:rPr>
              <w:fldChar w:fldCharType="separate"/>
            </w:r>
            <w:r w:rsidR="0087705A">
              <w:rPr>
                <w:noProof/>
                <w:webHidden/>
              </w:rPr>
              <w:t>10</w:t>
            </w:r>
            <w:r w:rsidR="0087705A">
              <w:rPr>
                <w:noProof/>
                <w:webHidden/>
              </w:rPr>
              <w:fldChar w:fldCharType="end"/>
            </w:r>
          </w:hyperlink>
        </w:p>
        <w:p w14:paraId="79BA0B9A" w14:textId="7C8C0C29" w:rsidR="0087705A" w:rsidRDefault="00521077" w:rsidP="002C3232">
          <w:pPr>
            <w:pStyle w:val="TOC3"/>
            <w:jc w:val="both"/>
            <w:rPr>
              <w:rFonts w:eastAsiaTheme="minorEastAsia"/>
              <w:noProof/>
              <w:lang w:eastAsia="en-GB"/>
            </w:rPr>
          </w:pPr>
          <w:hyperlink w:anchor="_Toc7167053" w:history="1">
            <w:r w:rsidR="0087705A" w:rsidRPr="008B2E06">
              <w:rPr>
                <w:rStyle w:val="Hyperlink"/>
                <w:noProof/>
              </w:rPr>
              <w:t>5.1.6</w:t>
            </w:r>
            <w:r w:rsidR="0087705A">
              <w:rPr>
                <w:rFonts w:eastAsiaTheme="minorEastAsia"/>
                <w:noProof/>
                <w:lang w:eastAsia="en-GB"/>
              </w:rPr>
              <w:tab/>
            </w:r>
            <w:r w:rsidR="0087705A" w:rsidRPr="008B2E06">
              <w:rPr>
                <w:rStyle w:val="Hyperlink"/>
                <w:noProof/>
              </w:rPr>
              <w:t>Religious centre observations</w:t>
            </w:r>
            <w:r w:rsidR="0087705A">
              <w:rPr>
                <w:noProof/>
                <w:webHidden/>
              </w:rPr>
              <w:tab/>
            </w:r>
            <w:r w:rsidR="0087705A">
              <w:rPr>
                <w:noProof/>
                <w:webHidden/>
              </w:rPr>
              <w:fldChar w:fldCharType="begin"/>
            </w:r>
            <w:r w:rsidR="0087705A">
              <w:rPr>
                <w:noProof/>
                <w:webHidden/>
              </w:rPr>
              <w:instrText xml:space="preserve"> PAGEREF _Toc7167053 \h </w:instrText>
            </w:r>
            <w:r w:rsidR="0087705A">
              <w:rPr>
                <w:noProof/>
                <w:webHidden/>
              </w:rPr>
            </w:r>
            <w:r w:rsidR="0087705A">
              <w:rPr>
                <w:noProof/>
                <w:webHidden/>
              </w:rPr>
              <w:fldChar w:fldCharType="separate"/>
            </w:r>
            <w:r w:rsidR="0087705A">
              <w:rPr>
                <w:noProof/>
                <w:webHidden/>
              </w:rPr>
              <w:t>11</w:t>
            </w:r>
            <w:r w:rsidR="0087705A">
              <w:rPr>
                <w:noProof/>
                <w:webHidden/>
              </w:rPr>
              <w:fldChar w:fldCharType="end"/>
            </w:r>
          </w:hyperlink>
        </w:p>
        <w:p w14:paraId="715C0E93" w14:textId="54C200FA" w:rsidR="0087705A" w:rsidRDefault="00521077" w:rsidP="002C3232">
          <w:pPr>
            <w:pStyle w:val="TOC3"/>
            <w:jc w:val="both"/>
            <w:rPr>
              <w:rFonts w:eastAsiaTheme="minorEastAsia"/>
              <w:noProof/>
              <w:lang w:eastAsia="en-GB"/>
            </w:rPr>
          </w:pPr>
          <w:hyperlink w:anchor="_Toc7167054" w:history="1">
            <w:r w:rsidR="0087705A" w:rsidRPr="008B2E06">
              <w:rPr>
                <w:rStyle w:val="Hyperlink"/>
                <w:noProof/>
              </w:rPr>
              <w:t>5.1.7</w:t>
            </w:r>
            <w:r w:rsidR="0087705A">
              <w:rPr>
                <w:rFonts w:eastAsiaTheme="minorEastAsia"/>
                <w:noProof/>
                <w:lang w:eastAsia="en-GB"/>
              </w:rPr>
              <w:tab/>
            </w:r>
            <w:r w:rsidR="0087705A" w:rsidRPr="008B2E06">
              <w:rPr>
                <w:rStyle w:val="Hyperlink"/>
                <w:noProof/>
              </w:rPr>
              <w:t>Schools observations</w:t>
            </w:r>
            <w:r w:rsidR="0087705A">
              <w:rPr>
                <w:noProof/>
                <w:webHidden/>
              </w:rPr>
              <w:tab/>
            </w:r>
            <w:r w:rsidR="0087705A">
              <w:rPr>
                <w:noProof/>
                <w:webHidden/>
              </w:rPr>
              <w:fldChar w:fldCharType="begin"/>
            </w:r>
            <w:r w:rsidR="0087705A">
              <w:rPr>
                <w:noProof/>
                <w:webHidden/>
              </w:rPr>
              <w:instrText xml:space="preserve"> PAGEREF _Toc7167054 \h </w:instrText>
            </w:r>
            <w:r w:rsidR="0087705A">
              <w:rPr>
                <w:noProof/>
                <w:webHidden/>
              </w:rPr>
            </w:r>
            <w:r w:rsidR="0087705A">
              <w:rPr>
                <w:noProof/>
                <w:webHidden/>
              </w:rPr>
              <w:fldChar w:fldCharType="separate"/>
            </w:r>
            <w:r w:rsidR="0087705A">
              <w:rPr>
                <w:noProof/>
                <w:webHidden/>
              </w:rPr>
              <w:t>11</w:t>
            </w:r>
            <w:r w:rsidR="0087705A">
              <w:rPr>
                <w:noProof/>
                <w:webHidden/>
              </w:rPr>
              <w:fldChar w:fldCharType="end"/>
            </w:r>
          </w:hyperlink>
        </w:p>
        <w:p w14:paraId="73A81DE7" w14:textId="198375B0" w:rsidR="0087705A" w:rsidRDefault="00521077" w:rsidP="002C3232">
          <w:pPr>
            <w:pStyle w:val="TOC3"/>
            <w:jc w:val="both"/>
            <w:rPr>
              <w:rFonts w:eastAsiaTheme="minorEastAsia"/>
              <w:noProof/>
              <w:lang w:eastAsia="en-GB"/>
            </w:rPr>
          </w:pPr>
          <w:hyperlink w:anchor="_Toc7167055" w:history="1">
            <w:r w:rsidR="0087705A" w:rsidRPr="008B2E06">
              <w:rPr>
                <w:rStyle w:val="Hyperlink"/>
                <w:noProof/>
              </w:rPr>
              <w:t>5.1.8</w:t>
            </w:r>
            <w:r w:rsidR="0087705A">
              <w:rPr>
                <w:rFonts w:eastAsiaTheme="minorEastAsia"/>
                <w:noProof/>
                <w:lang w:eastAsia="en-GB"/>
              </w:rPr>
              <w:tab/>
            </w:r>
            <w:r w:rsidR="0087705A" w:rsidRPr="008B2E06">
              <w:rPr>
                <w:rStyle w:val="Hyperlink"/>
                <w:noProof/>
              </w:rPr>
              <w:t>Health centre observations</w:t>
            </w:r>
            <w:r w:rsidR="0087705A">
              <w:rPr>
                <w:noProof/>
                <w:webHidden/>
              </w:rPr>
              <w:tab/>
            </w:r>
            <w:r w:rsidR="0087705A">
              <w:rPr>
                <w:noProof/>
                <w:webHidden/>
              </w:rPr>
              <w:fldChar w:fldCharType="begin"/>
            </w:r>
            <w:r w:rsidR="0087705A">
              <w:rPr>
                <w:noProof/>
                <w:webHidden/>
              </w:rPr>
              <w:instrText xml:space="preserve"> PAGEREF _Toc7167055 \h </w:instrText>
            </w:r>
            <w:r w:rsidR="0087705A">
              <w:rPr>
                <w:noProof/>
                <w:webHidden/>
              </w:rPr>
            </w:r>
            <w:r w:rsidR="0087705A">
              <w:rPr>
                <w:noProof/>
                <w:webHidden/>
              </w:rPr>
              <w:fldChar w:fldCharType="separate"/>
            </w:r>
            <w:r w:rsidR="0087705A">
              <w:rPr>
                <w:noProof/>
                <w:webHidden/>
              </w:rPr>
              <w:t>12</w:t>
            </w:r>
            <w:r w:rsidR="0087705A">
              <w:rPr>
                <w:noProof/>
                <w:webHidden/>
              </w:rPr>
              <w:fldChar w:fldCharType="end"/>
            </w:r>
          </w:hyperlink>
        </w:p>
        <w:p w14:paraId="1390148B" w14:textId="37A87080" w:rsidR="0087705A" w:rsidRDefault="00521077" w:rsidP="002C3232">
          <w:pPr>
            <w:pStyle w:val="TOC3"/>
            <w:jc w:val="both"/>
            <w:rPr>
              <w:rFonts w:eastAsiaTheme="minorEastAsia"/>
              <w:noProof/>
              <w:lang w:eastAsia="en-GB"/>
            </w:rPr>
          </w:pPr>
          <w:hyperlink w:anchor="_Toc7167056" w:history="1">
            <w:r w:rsidR="0087705A" w:rsidRPr="008B2E06">
              <w:rPr>
                <w:rStyle w:val="Hyperlink"/>
                <w:rFonts w:eastAsia="Times New Roman"/>
                <w:noProof/>
              </w:rPr>
              <w:t>5.1.9</w:t>
            </w:r>
            <w:r w:rsidR="0087705A">
              <w:rPr>
                <w:rFonts w:eastAsiaTheme="minorEastAsia"/>
                <w:noProof/>
                <w:lang w:eastAsia="en-GB"/>
              </w:rPr>
              <w:tab/>
            </w:r>
            <w:r w:rsidR="0087705A" w:rsidRPr="008B2E06">
              <w:rPr>
                <w:rStyle w:val="Hyperlink"/>
                <w:rFonts w:eastAsia="Times New Roman"/>
                <w:noProof/>
              </w:rPr>
              <w:t>List of kebeles with evidence of open defecation</w:t>
            </w:r>
            <w:r w:rsidR="0087705A">
              <w:rPr>
                <w:noProof/>
                <w:webHidden/>
              </w:rPr>
              <w:tab/>
            </w:r>
            <w:r w:rsidR="0087705A">
              <w:rPr>
                <w:noProof/>
                <w:webHidden/>
              </w:rPr>
              <w:fldChar w:fldCharType="begin"/>
            </w:r>
            <w:r w:rsidR="0087705A">
              <w:rPr>
                <w:noProof/>
                <w:webHidden/>
              </w:rPr>
              <w:instrText xml:space="preserve"> PAGEREF _Toc7167056 \h </w:instrText>
            </w:r>
            <w:r w:rsidR="0087705A">
              <w:rPr>
                <w:noProof/>
                <w:webHidden/>
              </w:rPr>
            </w:r>
            <w:r w:rsidR="0087705A">
              <w:rPr>
                <w:noProof/>
                <w:webHidden/>
              </w:rPr>
              <w:fldChar w:fldCharType="separate"/>
            </w:r>
            <w:r w:rsidR="0087705A">
              <w:rPr>
                <w:noProof/>
                <w:webHidden/>
              </w:rPr>
              <w:t>12</w:t>
            </w:r>
            <w:r w:rsidR="0087705A">
              <w:rPr>
                <w:noProof/>
                <w:webHidden/>
              </w:rPr>
              <w:fldChar w:fldCharType="end"/>
            </w:r>
          </w:hyperlink>
        </w:p>
        <w:p w14:paraId="1970C215" w14:textId="120A237C" w:rsidR="0087705A" w:rsidRDefault="00521077" w:rsidP="002C3232">
          <w:pPr>
            <w:pStyle w:val="TOC1"/>
            <w:tabs>
              <w:tab w:val="left" w:pos="440"/>
              <w:tab w:val="right" w:leader="dot" w:pos="9016"/>
            </w:tabs>
            <w:jc w:val="both"/>
            <w:rPr>
              <w:rFonts w:eastAsiaTheme="minorEastAsia"/>
              <w:noProof/>
              <w:lang w:eastAsia="en-GB"/>
            </w:rPr>
          </w:pPr>
          <w:hyperlink w:anchor="_Toc7167057" w:history="1">
            <w:r w:rsidR="0087705A" w:rsidRPr="008B2E06">
              <w:rPr>
                <w:rStyle w:val="Hyperlink"/>
                <w:noProof/>
              </w:rPr>
              <w:t>6</w:t>
            </w:r>
            <w:r w:rsidR="0087705A">
              <w:rPr>
                <w:rFonts w:eastAsiaTheme="minorEastAsia"/>
                <w:noProof/>
                <w:lang w:eastAsia="en-GB"/>
              </w:rPr>
              <w:tab/>
            </w:r>
            <w:r w:rsidR="0087705A" w:rsidRPr="008B2E06">
              <w:rPr>
                <w:rStyle w:val="Hyperlink"/>
                <w:noProof/>
              </w:rPr>
              <w:t>Discussion</w:t>
            </w:r>
            <w:r w:rsidR="0087705A">
              <w:rPr>
                <w:noProof/>
                <w:webHidden/>
              </w:rPr>
              <w:tab/>
            </w:r>
            <w:r w:rsidR="0087705A">
              <w:rPr>
                <w:noProof/>
                <w:webHidden/>
              </w:rPr>
              <w:fldChar w:fldCharType="begin"/>
            </w:r>
            <w:r w:rsidR="0087705A">
              <w:rPr>
                <w:noProof/>
                <w:webHidden/>
              </w:rPr>
              <w:instrText xml:space="preserve"> PAGEREF _Toc7167057 \h </w:instrText>
            </w:r>
            <w:r w:rsidR="0087705A">
              <w:rPr>
                <w:noProof/>
                <w:webHidden/>
              </w:rPr>
            </w:r>
            <w:r w:rsidR="0087705A">
              <w:rPr>
                <w:noProof/>
                <w:webHidden/>
              </w:rPr>
              <w:fldChar w:fldCharType="separate"/>
            </w:r>
            <w:r w:rsidR="0087705A">
              <w:rPr>
                <w:noProof/>
                <w:webHidden/>
              </w:rPr>
              <w:t>13</w:t>
            </w:r>
            <w:r w:rsidR="0087705A">
              <w:rPr>
                <w:noProof/>
                <w:webHidden/>
              </w:rPr>
              <w:fldChar w:fldCharType="end"/>
            </w:r>
          </w:hyperlink>
        </w:p>
        <w:p w14:paraId="15D27234" w14:textId="0CE29546" w:rsidR="0087705A" w:rsidRDefault="00521077" w:rsidP="002C3232">
          <w:pPr>
            <w:pStyle w:val="TOC1"/>
            <w:tabs>
              <w:tab w:val="left" w:pos="440"/>
              <w:tab w:val="right" w:leader="dot" w:pos="9016"/>
            </w:tabs>
            <w:jc w:val="both"/>
            <w:rPr>
              <w:rFonts w:eastAsiaTheme="minorEastAsia"/>
              <w:noProof/>
              <w:lang w:eastAsia="en-GB"/>
            </w:rPr>
          </w:pPr>
          <w:hyperlink w:anchor="_Toc7167058" w:history="1">
            <w:r w:rsidR="0087705A" w:rsidRPr="008B2E06">
              <w:rPr>
                <w:rStyle w:val="Hyperlink"/>
                <w:noProof/>
              </w:rPr>
              <w:t>7</w:t>
            </w:r>
            <w:r w:rsidR="0087705A">
              <w:rPr>
                <w:rFonts w:eastAsiaTheme="minorEastAsia"/>
                <w:noProof/>
                <w:lang w:eastAsia="en-GB"/>
              </w:rPr>
              <w:tab/>
            </w:r>
            <w:r w:rsidR="0087705A" w:rsidRPr="008B2E06">
              <w:rPr>
                <w:rStyle w:val="Hyperlink"/>
                <w:noProof/>
              </w:rPr>
              <w:t>Annex 1</w:t>
            </w:r>
            <w:r w:rsidR="0087705A">
              <w:rPr>
                <w:noProof/>
                <w:webHidden/>
              </w:rPr>
              <w:tab/>
            </w:r>
            <w:r w:rsidR="0087705A">
              <w:rPr>
                <w:noProof/>
                <w:webHidden/>
              </w:rPr>
              <w:fldChar w:fldCharType="begin"/>
            </w:r>
            <w:r w:rsidR="0087705A">
              <w:rPr>
                <w:noProof/>
                <w:webHidden/>
              </w:rPr>
              <w:instrText xml:space="preserve"> PAGEREF _Toc7167058 \h </w:instrText>
            </w:r>
            <w:r w:rsidR="0087705A">
              <w:rPr>
                <w:noProof/>
                <w:webHidden/>
              </w:rPr>
            </w:r>
            <w:r w:rsidR="0087705A">
              <w:rPr>
                <w:noProof/>
                <w:webHidden/>
              </w:rPr>
              <w:fldChar w:fldCharType="separate"/>
            </w:r>
            <w:r w:rsidR="0087705A">
              <w:rPr>
                <w:noProof/>
                <w:webHidden/>
              </w:rPr>
              <w:t>14</w:t>
            </w:r>
            <w:r w:rsidR="0087705A">
              <w:rPr>
                <w:noProof/>
                <w:webHidden/>
              </w:rPr>
              <w:fldChar w:fldCharType="end"/>
            </w:r>
          </w:hyperlink>
        </w:p>
        <w:p w14:paraId="4573EECF" w14:textId="1D4B04A7" w:rsidR="0087705A" w:rsidRDefault="00521077" w:rsidP="002C3232">
          <w:pPr>
            <w:pStyle w:val="TOC2"/>
            <w:tabs>
              <w:tab w:val="left" w:pos="880"/>
              <w:tab w:val="right" w:leader="dot" w:pos="9016"/>
            </w:tabs>
            <w:jc w:val="both"/>
            <w:rPr>
              <w:rFonts w:eastAsiaTheme="minorEastAsia"/>
              <w:noProof/>
              <w:lang w:eastAsia="en-GB"/>
            </w:rPr>
          </w:pPr>
          <w:hyperlink w:anchor="_Toc7167059" w:history="1">
            <w:r w:rsidR="0087705A" w:rsidRPr="008B2E06">
              <w:rPr>
                <w:rStyle w:val="Hyperlink"/>
                <w:noProof/>
              </w:rPr>
              <w:t>7.1</w:t>
            </w:r>
            <w:r w:rsidR="0087705A">
              <w:rPr>
                <w:rFonts w:eastAsiaTheme="minorEastAsia"/>
                <w:noProof/>
                <w:lang w:eastAsia="en-GB"/>
              </w:rPr>
              <w:tab/>
            </w:r>
            <w:r w:rsidR="0087705A" w:rsidRPr="008B2E06">
              <w:rPr>
                <w:rStyle w:val="Hyperlink"/>
                <w:noProof/>
              </w:rPr>
              <w:t>List of open defecation sites (including weblink to stool photos)</w:t>
            </w:r>
            <w:r w:rsidR="0087705A">
              <w:rPr>
                <w:noProof/>
                <w:webHidden/>
              </w:rPr>
              <w:tab/>
            </w:r>
            <w:r w:rsidR="0087705A">
              <w:rPr>
                <w:noProof/>
                <w:webHidden/>
              </w:rPr>
              <w:fldChar w:fldCharType="begin"/>
            </w:r>
            <w:r w:rsidR="0087705A">
              <w:rPr>
                <w:noProof/>
                <w:webHidden/>
              </w:rPr>
              <w:instrText xml:space="preserve"> PAGEREF _Toc7167059 \h </w:instrText>
            </w:r>
            <w:r w:rsidR="0087705A">
              <w:rPr>
                <w:noProof/>
                <w:webHidden/>
              </w:rPr>
            </w:r>
            <w:r w:rsidR="0087705A">
              <w:rPr>
                <w:noProof/>
                <w:webHidden/>
              </w:rPr>
              <w:fldChar w:fldCharType="separate"/>
            </w:r>
            <w:r w:rsidR="0087705A">
              <w:rPr>
                <w:noProof/>
                <w:webHidden/>
              </w:rPr>
              <w:t>14</w:t>
            </w:r>
            <w:r w:rsidR="0087705A">
              <w:rPr>
                <w:noProof/>
                <w:webHidden/>
              </w:rPr>
              <w:fldChar w:fldCharType="end"/>
            </w:r>
          </w:hyperlink>
        </w:p>
        <w:p w14:paraId="0B9D64B4" w14:textId="49030461" w:rsidR="0087705A" w:rsidRDefault="00521077" w:rsidP="002C3232">
          <w:pPr>
            <w:pStyle w:val="TOC1"/>
            <w:tabs>
              <w:tab w:val="left" w:pos="440"/>
              <w:tab w:val="right" w:leader="dot" w:pos="9016"/>
            </w:tabs>
            <w:jc w:val="both"/>
            <w:rPr>
              <w:rFonts w:eastAsiaTheme="minorEastAsia"/>
              <w:noProof/>
              <w:lang w:eastAsia="en-GB"/>
            </w:rPr>
          </w:pPr>
          <w:hyperlink w:anchor="_Toc7167060" w:history="1">
            <w:r w:rsidR="0087705A" w:rsidRPr="008B2E06">
              <w:rPr>
                <w:rStyle w:val="Hyperlink"/>
                <w:noProof/>
              </w:rPr>
              <w:t>8</w:t>
            </w:r>
            <w:r w:rsidR="0087705A">
              <w:rPr>
                <w:rFonts w:eastAsiaTheme="minorEastAsia"/>
                <w:noProof/>
                <w:lang w:eastAsia="en-GB"/>
              </w:rPr>
              <w:tab/>
            </w:r>
            <w:r w:rsidR="0087705A" w:rsidRPr="008B2E06">
              <w:rPr>
                <w:rStyle w:val="Hyperlink"/>
                <w:noProof/>
              </w:rPr>
              <w:t>Annex 2</w:t>
            </w:r>
            <w:r w:rsidR="0087705A">
              <w:rPr>
                <w:noProof/>
                <w:webHidden/>
              </w:rPr>
              <w:tab/>
            </w:r>
            <w:r w:rsidR="0087705A">
              <w:rPr>
                <w:noProof/>
                <w:webHidden/>
              </w:rPr>
              <w:fldChar w:fldCharType="begin"/>
            </w:r>
            <w:r w:rsidR="0087705A">
              <w:rPr>
                <w:noProof/>
                <w:webHidden/>
              </w:rPr>
              <w:instrText xml:space="preserve"> PAGEREF _Toc7167060 \h </w:instrText>
            </w:r>
            <w:r w:rsidR="0087705A">
              <w:rPr>
                <w:noProof/>
                <w:webHidden/>
              </w:rPr>
            </w:r>
            <w:r w:rsidR="0087705A">
              <w:rPr>
                <w:noProof/>
                <w:webHidden/>
              </w:rPr>
              <w:fldChar w:fldCharType="separate"/>
            </w:r>
            <w:r w:rsidR="0087705A">
              <w:rPr>
                <w:noProof/>
                <w:webHidden/>
              </w:rPr>
              <w:t>21</w:t>
            </w:r>
            <w:r w:rsidR="0087705A">
              <w:rPr>
                <w:noProof/>
                <w:webHidden/>
              </w:rPr>
              <w:fldChar w:fldCharType="end"/>
            </w:r>
          </w:hyperlink>
        </w:p>
        <w:p w14:paraId="302CF747" w14:textId="5E205FB4" w:rsidR="0087705A" w:rsidRDefault="00521077" w:rsidP="002C3232">
          <w:pPr>
            <w:pStyle w:val="TOC2"/>
            <w:tabs>
              <w:tab w:val="left" w:pos="880"/>
              <w:tab w:val="right" w:leader="dot" w:pos="9016"/>
            </w:tabs>
            <w:jc w:val="both"/>
            <w:rPr>
              <w:rFonts w:eastAsiaTheme="minorEastAsia"/>
              <w:noProof/>
              <w:lang w:eastAsia="en-GB"/>
            </w:rPr>
          </w:pPr>
          <w:hyperlink w:anchor="_Toc7167061" w:history="1">
            <w:r w:rsidR="0087705A" w:rsidRPr="008B2E06">
              <w:rPr>
                <w:rStyle w:val="Hyperlink"/>
                <w:noProof/>
              </w:rPr>
              <w:t>8.1</w:t>
            </w:r>
            <w:r w:rsidR="0087705A">
              <w:rPr>
                <w:rFonts w:eastAsiaTheme="minorEastAsia"/>
                <w:noProof/>
                <w:lang w:eastAsia="en-GB"/>
              </w:rPr>
              <w:tab/>
            </w:r>
            <w:r w:rsidR="0087705A" w:rsidRPr="008B2E06">
              <w:rPr>
                <w:rStyle w:val="Hyperlink"/>
                <w:noProof/>
              </w:rPr>
              <w:t>Questionnaire from Geshiyaro ODF protocol</w:t>
            </w:r>
            <w:r w:rsidR="0087705A">
              <w:rPr>
                <w:noProof/>
                <w:webHidden/>
              </w:rPr>
              <w:tab/>
            </w:r>
            <w:r w:rsidR="0087705A">
              <w:rPr>
                <w:noProof/>
                <w:webHidden/>
              </w:rPr>
              <w:fldChar w:fldCharType="begin"/>
            </w:r>
            <w:r w:rsidR="0087705A">
              <w:rPr>
                <w:noProof/>
                <w:webHidden/>
              </w:rPr>
              <w:instrText xml:space="preserve"> PAGEREF _Toc7167061 \h </w:instrText>
            </w:r>
            <w:r w:rsidR="0087705A">
              <w:rPr>
                <w:noProof/>
                <w:webHidden/>
              </w:rPr>
            </w:r>
            <w:r w:rsidR="0087705A">
              <w:rPr>
                <w:noProof/>
                <w:webHidden/>
              </w:rPr>
              <w:fldChar w:fldCharType="separate"/>
            </w:r>
            <w:r w:rsidR="0087705A">
              <w:rPr>
                <w:noProof/>
                <w:webHidden/>
              </w:rPr>
              <w:t>21</w:t>
            </w:r>
            <w:r w:rsidR="0087705A">
              <w:rPr>
                <w:noProof/>
                <w:webHidden/>
              </w:rPr>
              <w:fldChar w:fldCharType="end"/>
            </w:r>
          </w:hyperlink>
        </w:p>
        <w:p w14:paraId="481726E0" w14:textId="1E7C0951" w:rsidR="0087705A" w:rsidRDefault="00521077" w:rsidP="002C3232">
          <w:pPr>
            <w:pStyle w:val="TOC2"/>
            <w:tabs>
              <w:tab w:val="left" w:pos="880"/>
              <w:tab w:val="right" w:leader="dot" w:pos="9016"/>
            </w:tabs>
            <w:jc w:val="both"/>
            <w:rPr>
              <w:rFonts w:eastAsiaTheme="minorEastAsia"/>
              <w:noProof/>
              <w:lang w:eastAsia="en-GB"/>
            </w:rPr>
          </w:pPr>
          <w:hyperlink w:anchor="_Toc7167062" w:history="1">
            <w:r w:rsidR="0087705A" w:rsidRPr="008B2E06">
              <w:rPr>
                <w:rStyle w:val="Hyperlink"/>
                <w:noProof/>
              </w:rPr>
              <w:t>8.2</w:t>
            </w:r>
            <w:r w:rsidR="0087705A">
              <w:rPr>
                <w:rFonts w:eastAsiaTheme="minorEastAsia"/>
                <w:noProof/>
                <w:lang w:eastAsia="en-GB"/>
              </w:rPr>
              <w:tab/>
            </w:r>
            <w:r w:rsidR="0087705A" w:rsidRPr="008B2E06">
              <w:rPr>
                <w:rStyle w:val="Hyperlink"/>
                <w:noProof/>
              </w:rPr>
              <w:t>Questionnaire from the Woreda ODF protocol</w:t>
            </w:r>
            <w:r w:rsidR="0087705A">
              <w:rPr>
                <w:noProof/>
                <w:webHidden/>
              </w:rPr>
              <w:tab/>
            </w:r>
            <w:r w:rsidR="0087705A">
              <w:rPr>
                <w:noProof/>
                <w:webHidden/>
              </w:rPr>
              <w:fldChar w:fldCharType="begin"/>
            </w:r>
            <w:r w:rsidR="0087705A">
              <w:rPr>
                <w:noProof/>
                <w:webHidden/>
              </w:rPr>
              <w:instrText xml:space="preserve"> PAGEREF _Toc7167062 \h </w:instrText>
            </w:r>
            <w:r w:rsidR="0087705A">
              <w:rPr>
                <w:noProof/>
                <w:webHidden/>
              </w:rPr>
            </w:r>
            <w:r w:rsidR="0087705A">
              <w:rPr>
                <w:noProof/>
                <w:webHidden/>
              </w:rPr>
              <w:fldChar w:fldCharType="separate"/>
            </w:r>
            <w:r w:rsidR="0087705A">
              <w:rPr>
                <w:noProof/>
                <w:webHidden/>
              </w:rPr>
              <w:t>24</w:t>
            </w:r>
            <w:r w:rsidR="0087705A">
              <w:rPr>
                <w:noProof/>
                <w:webHidden/>
              </w:rPr>
              <w:fldChar w:fldCharType="end"/>
            </w:r>
          </w:hyperlink>
        </w:p>
        <w:p w14:paraId="0D6B98CB" w14:textId="152A98D1" w:rsidR="00C549C8" w:rsidRPr="00420105" w:rsidRDefault="00C549C8" w:rsidP="002C3232">
          <w:pPr>
            <w:jc w:val="both"/>
          </w:pPr>
          <w:r w:rsidRPr="00420105">
            <w:rPr>
              <w:b/>
              <w:bCs/>
              <w:noProof/>
            </w:rPr>
            <w:fldChar w:fldCharType="end"/>
          </w:r>
        </w:p>
      </w:sdtContent>
    </w:sdt>
    <w:p w14:paraId="686C6339" w14:textId="77777777" w:rsidR="00A0306D" w:rsidRDefault="00A0306D" w:rsidP="002C3232">
      <w:pPr>
        <w:jc w:val="both"/>
        <w:rPr>
          <w:rFonts w:eastAsia="Arial"/>
          <w:b/>
          <w:color w:val="000000"/>
          <w:sz w:val="24"/>
          <w:szCs w:val="24"/>
        </w:rPr>
      </w:pPr>
      <w:r>
        <w:rPr>
          <w:rFonts w:eastAsia="Arial"/>
          <w:b/>
          <w:color w:val="000000"/>
          <w:sz w:val="24"/>
          <w:szCs w:val="24"/>
        </w:rPr>
        <w:br w:type="page"/>
      </w:r>
    </w:p>
    <w:p w14:paraId="63213DBA" w14:textId="2DF69986" w:rsidR="00A0306D" w:rsidRPr="00A0306D" w:rsidRDefault="00A0306D" w:rsidP="002C3232">
      <w:pPr>
        <w:spacing w:before="2" w:line="319" w:lineRule="exact"/>
        <w:jc w:val="both"/>
        <w:textAlignment w:val="baseline"/>
        <w:rPr>
          <w:rFonts w:eastAsia="Arial"/>
          <w:b/>
          <w:color w:val="000000"/>
        </w:rPr>
      </w:pPr>
      <w:r w:rsidRPr="00A0306D">
        <w:rPr>
          <w:rFonts w:eastAsia="Arial"/>
          <w:b/>
          <w:color w:val="000000"/>
        </w:rPr>
        <w:lastRenderedPageBreak/>
        <w:t>Use of Sponsor Names:</w:t>
      </w:r>
    </w:p>
    <w:p w14:paraId="0D49FCA3" w14:textId="77777777" w:rsidR="00A0306D" w:rsidRPr="00A0306D" w:rsidRDefault="00A0306D" w:rsidP="002C3232">
      <w:pPr>
        <w:spacing w:before="281" w:line="276" w:lineRule="exact"/>
        <w:ind w:right="1872"/>
        <w:jc w:val="both"/>
        <w:textAlignment w:val="baseline"/>
        <w:rPr>
          <w:rFonts w:eastAsia="Arial"/>
          <w:color w:val="000000"/>
        </w:rPr>
      </w:pPr>
      <w:r w:rsidRPr="00A0306D">
        <w:rPr>
          <w:rFonts w:eastAsia="Arial"/>
          <w:color w:val="000000"/>
        </w:rPr>
        <w:t>This project is sponsored by The Children’s Investment Fund Foundation (CIFF) and is implemented in partnership with World Vision Ethiopia and the Federal Ministry of Health.</w:t>
      </w:r>
    </w:p>
    <w:p w14:paraId="6A6DBA8D" w14:textId="77777777" w:rsidR="00A0306D" w:rsidRPr="00A0306D" w:rsidRDefault="00A0306D" w:rsidP="002C3232">
      <w:pPr>
        <w:jc w:val="both"/>
        <w:rPr>
          <w:rFonts w:eastAsia="PMingLiU"/>
        </w:rPr>
      </w:pPr>
    </w:p>
    <w:p w14:paraId="0E9A9C0D" w14:textId="77777777" w:rsidR="00A0306D" w:rsidRPr="00A0306D" w:rsidRDefault="00A0306D" w:rsidP="002C3232">
      <w:pPr>
        <w:jc w:val="both"/>
        <w:rPr>
          <w:rFonts w:eastAsia="Arial"/>
          <w:b/>
          <w:color w:val="000000"/>
        </w:rPr>
      </w:pPr>
      <w:r w:rsidRPr="00A0306D">
        <w:rPr>
          <w:rFonts w:eastAsia="Arial"/>
          <w:b/>
          <w:color w:val="000000"/>
        </w:rPr>
        <w:t>Disclaimer:</w:t>
      </w:r>
    </w:p>
    <w:p w14:paraId="5C61569E" w14:textId="77777777" w:rsidR="00A0306D" w:rsidRPr="00A0306D" w:rsidRDefault="00A0306D" w:rsidP="002C3232">
      <w:pPr>
        <w:jc w:val="both"/>
        <w:rPr>
          <w:rFonts w:eastAsia="PMingLiU"/>
        </w:rPr>
      </w:pPr>
      <w:r w:rsidRPr="00A0306D">
        <w:t xml:space="preserve">The Geshiaro [Protocol for monitoring and evaluating the Elimination of Open Defecation in Wolaita Zone, Ethiopia] is intended as a useful resource for [EPHI/LCNTDR/CIFF] associated with the [Evaluation of the Geshiaro project]. </w:t>
      </w:r>
    </w:p>
    <w:p w14:paraId="1D44D892" w14:textId="77777777" w:rsidR="00A0306D" w:rsidRPr="00A0306D" w:rsidRDefault="00A0306D" w:rsidP="002C3232">
      <w:pPr>
        <w:pStyle w:val="BodyText"/>
        <w:rPr>
          <w:rFonts w:asciiTheme="minorHAnsi" w:eastAsia="Arial" w:hAnsiTheme="minorHAnsi"/>
          <w:b/>
          <w:color w:val="000000"/>
          <w:sz w:val="22"/>
          <w:szCs w:val="22"/>
        </w:rPr>
      </w:pPr>
      <w:r w:rsidRPr="00A0306D">
        <w:rPr>
          <w:rFonts w:asciiTheme="minorHAnsi" w:eastAsia="Arial" w:hAnsiTheme="minorHAnsi"/>
          <w:b/>
          <w:color w:val="000000"/>
          <w:sz w:val="22"/>
          <w:szCs w:val="22"/>
        </w:rPr>
        <w:t>Version Control</w:t>
      </w:r>
    </w:p>
    <w:tbl>
      <w:tblPr>
        <w:tblW w:w="9192" w:type="dxa"/>
        <w:tblInd w:w="14" w:type="dxa"/>
        <w:tblLayout w:type="fixed"/>
        <w:tblCellMar>
          <w:left w:w="0" w:type="dxa"/>
          <w:right w:w="0" w:type="dxa"/>
        </w:tblCellMar>
        <w:tblLook w:val="04A0" w:firstRow="1" w:lastRow="0" w:firstColumn="1" w:lastColumn="0" w:noHBand="0" w:noVBand="1"/>
      </w:tblPr>
      <w:tblGrid>
        <w:gridCol w:w="1176"/>
        <w:gridCol w:w="1637"/>
        <w:gridCol w:w="4255"/>
        <w:gridCol w:w="2124"/>
      </w:tblGrid>
      <w:tr w:rsidR="00A0306D" w:rsidRPr="00A0306D" w14:paraId="68AB323A" w14:textId="77777777" w:rsidTr="00A0306D">
        <w:trPr>
          <w:trHeight w:hRule="exact" w:val="235"/>
        </w:trPr>
        <w:tc>
          <w:tcPr>
            <w:tcW w:w="1176" w:type="dxa"/>
            <w:tcBorders>
              <w:top w:val="single" w:sz="6" w:space="0" w:color="000000"/>
              <w:left w:val="single" w:sz="6" w:space="0" w:color="000000"/>
              <w:bottom w:val="nil"/>
              <w:right w:val="single" w:sz="6" w:space="0" w:color="000000"/>
            </w:tcBorders>
            <w:vAlign w:val="center"/>
            <w:hideMark/>
          </w:tcPr>
          <w:p w14:paraId="75352577" w14:textId="77777777" w:rsidR="00A0306D" w:rsidRPr="00A0306D" w:rsidRDefault="00A0306D" w:rsidP="002C3232">
            <w:pPr>
              <w:spacing w:line="218" w:lineRule="exact"/>
              <w:jc w:val="both"/>
              <w:textAlignment w:val="baseline"/>
              <w:rPr>
                <w:rFonts w:eastAsia="Arial"/>
                <w:b/>
                <w:color w:val="000000"/>
              </w:rPr>
            </w:pPr>
            <w:r w:rsidRPr="00A0306D">
              <w:rPr>
                <w:rFonts w:eastAsia="Arial"/>
                <w:b/>
                <w:color w:val="000000"/>
              </w:rPr>
              <w:t>Version</w:t>
            </w:r>
          </w:p>
        </w:tc>
        <w:tc>
          <w:tcPr>
            <w:tcW w:w="1637" w:type="dxa"/>
            <w:tcBorders>
              <w:top w:val="single" w:sz="6" w:space="0" w:color="000000"/>
              <w:left w:val="single" w:sz="6" w:space="0" w:color="000000"/>
              <w:bottom w:val="nil"/>
              <w:right w:val="single" w:sz="6" w:space="0" w:color="000000"/>
            </w:tcBorders>
            <w:vAlign w:val="center"/>
            <w:hideMark/>
          </w:tcPr>
          <w:p w14:paraId="12EB2A90" w14:textId="77777777" w:rsidR="00A0306D" w:rsidRPr="00A0306D" w:rsidRDefault="00A0306D" w:rsidP="002C3232">
            <w:pPr>
              <w:spacing w:line="218" w:lineRule="exact"/>
              <w:jc w:val="both"/>
              <w:textAlignment w:val="baseline"/>
              <w:rPr>
                <w:rFonts w:eastAsia="Arial"/>
                <w:b/>
                <w:color w:val="000000"/>
              </w:rPr>
            </w:pPr>
            <w:r w:rsidRPr="00A0306D">
              <w:rPr>
                <w:rFonts w:eastAsia="Arial"/>
                <w:b/>
                <w:color w:val="000000"/>
              </w:rPr>
              <w:t>Date</w:t>
            </w:r>
          </w:p>
        </w:tc>
        <w:tc>
          <w:tcPr>
            <w:tcW w:w="4255" w:type="dxa"/>
            <w:tcBorders>
              <w:top w:val="single" w:sz="6" w:space="0" w:color="000000"/>
              <w:left w:val="single" w:sz="6" w:space="0" w:color="000000"/>
              <w:bottom w:val="nil"/>
              <w:right w:val="single" w:sz="6" w:space="0" w:color="000000"/>
            </w:tcBorders>
            <w:vAlign w:val="center"/>
            <w:hideMark/>
          </w:tcPr>
          <w:p w14:paraId="62CC922E" w14:textId="77777777" w:rsidR="00A0306D" w:rsidRPr="00A0306D" w:rsidRDefault="00A0306D" w:rsidP="002C3232">
            <w:pPr>
              <w:spacing w:line="218" w:lineRule="exact"/>
              <w:ind w:left="67"/>
              <w:jc w:val="both"/>
              <w:textAlignment w:val="baseline"/>
              <w:rPr>
                <w:rFonts w:eastAsia="Arial"/>
                <w:b/>
                <w:color w:val="000000"/>
              </w:rPr>
            </w:pPr>
            <w:r w:rsidRPr="00A0306D">
              <w:rPr>
                <w:rFonts w:eastAsia="Arial"/>
                <w:b/>
                <w:color w:val="000000"/>
              </w:rPr>
              <w:t>Description of Version</w:t>
            </w:r>
          </w:p>
        </w:tc>
        <w:tc>
          <w:tcPr>
            <w:tcW w:w="2124" w:type="dxa"/>
            <w:tcBorders>
              <w:top w:val="single" w:sz="6" w:space="0" w:color="000000"/>
              <w:left w:val="single" w:sz="6" w:space="0" w:color="000000"/>
              <w:bottom w:val="nil"/>
              <w:right w:val="single" w:sz="6" w:space="0" w:color="000000"/>
            </w:tcBorders>
            <w:vAlign w:val="center"/>
            <w:hideMark/>
          </w:tcPr>
          <w:p w14:paraId="5D10CD92" w14:textId="77777777" w:rsidR="00A0306D" w:rsidRPr="00A0306D" w:rsidRDefault="00A0306D" w:rsidP="002C3232">
            <w:pPr>
              <w:spacing w:line="218" w:lineRule="exact"/>
              <w:ind w:left="106"/>
              <w:jc w:val="both"/>
              <w:textAlignment w:val="baseline"/>
              <w:rPr>
                <w:rFonts w:eastAsia="Arial"/>
                <w:b/>
                <w:color w:val="000000"/>
              </w:rPr>
            </w:pPr>
            <w:r w:rsidRPr="00A0306D">
              <w:rPr>
                <w:rFonts w:eastAsia="Arial"/>
                <w:b/>
                <w:color w:val="000000"/>
              </w:rPr>
              <w:t>Version</w:t>
            </w:r>
          </w:p>
        </w:tc>
      </w:tr>
      <w:tr w:rsidR="00A0306D" w:rsidRPr="00A0306D" w14:paraId="2918785E" w14:textId="77777777" w:rsidTr="00A0306D">
        <w:trPr>
          <w:trHeight w:hRule="exact" w:val="250"/>
        </w:trPr>
        <w:tc>
          <w:tcPr>
            <w:tcW w:w="1176" w:type="dxa"/>
            <w:tcBorders>
              <w:top w:val="nil"/>
              <w:left w:val="single" w:sz="6" w:space="0" w:color="000000"/>
              <w:bottom w:val="single" w:sz="6" w:space="0" w:color="000000"/>
              <w:right w:val="single" w:sz="6" w:space="0" w:color="000000"/>
            </w:tcBorders>
            <w:vAlign w:val="center"/>
            <w:hideMark/>
          </w:tcPr>
          <w:p w14:paraId="0AB2D342" w14:textId="77777777" w:rsidR="00A0306D" w:rsidRPr="00A0306D" w:rsidRDefault="00A0306D" w:rsidP="002C3232">
            <w:pPr>
              <w:spacing w:after="2" w:line="230" w:lineRule="exact"/>
              <w:jc w:val="both"/>
              <w:textAlignment w:val="baseline"/>
              <w:rPr>
                <w:rFonts w:eastAsia="Arial"/>
                <w:b/>
                <w:color w:val="000000"/>
              </w:rPr>
            </w:pPr>
            <w:r w:rsidRPr="00A0306D">
              <w:rPr>
                <w:rFonts w:eastAsia="Arial"/>
                <w:b/>
                <w:color w:val="000000"/>
              </w:rPr>
              <w:t>No</w:t>
            </w:r>
          </w:p>
        </w:tc>
        <w:tc>
          <w:tcPr>
            <w:tcW w:w="1637" w:type="dxa"/>
            <w:tcBorders>
              <w:top w:val="nil"/>
              <w:left w:val="single" w:sz="6" w:space="0" w:color="000000"/>
              <w:bottom w:val="single" w:sz="6" w:space="0" w:color="000000"/>
              <w:right w:val="single" w:sz="6" w:space="0" w:color="000000"/>
            </w:tcBorders>
            <w:hideMark/>
          </w:tcPr>
          <w:p w14:paraId="095F4BF1" w14:textId="77777777" w:rsidR="00A0306D" w:rsidRPr="00A0306D" w:rsidRDefault="00A0306D" w:rsidP="002C3232">
            <w:pPr>
              <w:jc w:val="both"/>
              <w:textAlignment w:val="baseline"/>
              <w:rPr>
                <w:rFonts w:eastAsia="Arial"/>
                <w:color w:val="000000"/>
              </w:rPr>
            </w:pPr>
            <w:r w:rsidRPr="00A0306D">
              <w:rPr>
                <w:rFonts w:eastAsia="Arial"/>
                <w:color w:val="000000"/>
              </w:rPr>
              <w:t xml:space="preserve"> </w:t>
            </w:r>
          </w:p>
        </w:tc>
        <w:tc>
          <w:tcPr>
            <w:tcW w:w="4255" w:type="dxa"/>
            <w:tcBorders>
              <w:top w:val="nil"/>
              <w:left w:val="single" w:sz="6" w:space="0" w:color="000000"/>
              <w:bottom w:val="single" w:sz="6" w:space="0" w:color="000000"/>
              <w:right w:val="single" w:sz="6" w:space="0" w:color="000000"/>
            </w:tcBorders>
            <w:hideMark/>
          </w:tcPr>
          <w:p w14:paraId="27F12289" w14:textId="77777777" w:rsidR="00A0306D" w:rsidRPr="00A0306D" w:rsidRDefault="00A0306D" w:rsidP="002C3232">
            <w:pPr>
              <w:jc w:val="both"/>
              <w:textAlignment w:val="baseline"/>
              <w:rPr>
                <w:rFonts w:eastAsia="Arial"/>
                <w:color w:val="000000"/>
              </w:rPr>
            </w:pPr>
            <w:r w:rsidRPr="00A0306D">
              <w:rPr>
                <w:rFonts w:eastAsia="Arial"/>
                <w:color w:val="000000"/>
              </w:rPr>
              <w:t xml:space="preserve"> </w:t>
            </w:r>
          </w:p>
        </w:tc>
        <w:tc>
          <w:tcPr>
            <w:tcW w:w="2124" w:type="dxa"/>
            <w:tcBorders>
              <w:top w:val="nil"/>
              <w:left w:val="single" w:sz="6" w:space="0" w:color="000000"/>
              <w:bottom w:val="single" w:sz="6" w:space="0" w:color="000000"/>
              <w:right w:val="single" w:sz="6" w:space="0" w:color="000000"/>
            </w:tcBorders>
            <w:vAlign w:val="center"/>
            <w:hideMark/>
          </w:tcPr>
          <w:p w14:paraId="68C6AE45" w14:textId="77777777" w:rsidR="00A0306D" w:rsidRPr="00A0306D" w:rsidRDefault="00A0306D" w:rsidP="002C3232">
            <w:pPr>
              <w:spacing w:line="222" w:lineRule="exact"/>
              <w:jc w:val="both"/>
              <w:textAlignment w:val="baseline"/>
              <w:rPr>
                <w:rFonts w:eastAsia="Arial"/>
                <w:b/>
                <w:color w:val="000000"/>
              </w:rPr>
            </w:pPr>
            <w:r w:rsidRPr="00A0306D">
              <w:rPr>
                <w:rFonts w:eastAsia="Arial"/>
                <w:b/>
                <w:color w:val="000000"/>
              </w:rPr>
              <w:t xml:space="preserve">  Valid Through</w:t>
            </w:r>
          </w:p>
        </w:tc>
      </w:tr>
      <w:tr w:rsidR="00A0306D" w:rsidRPr="00A0306D" w14:paraId="13487EFD" w14:textId="77777777" w:rsidTr="00A0306D">
        <w:trPr>
          <w:trHeight w:hRule="exact" w:val="240"/>
        </w:trPr>
        <w:tc>
          <w:tcPr>
            <w:tcW w:w="1176" w:type="dxa"/>
            <w:tcBorders>
              <w:top w:val="single" w:sz="6" w:space="0" w:color="000000"/>
              <w:left w:val="single" w:sz="6" w:space="0" w:color="000000"/>
              <w:bottom w:val="single" w:sz="6" w:space="0" w:color="000000"/>
              <w:right w:val="single" w:sz="6" w:space="0" w:color="000000"/>
            </w:tcBorders>
            <w:vAlign w:val="center"/>
            <w:hideMark/>
          </w:tcPr>
          <w:p w14:paraId="2ACE65D2" w14:textId="77777777" w:rsidR="00A0306D" w:rsidRPr="00A0306D" w:rsidRDefault="00A0306D" w:rsidP="002C3232">
            <w:pPr>
              <w:spacing w:line="227" w:lineRule="exact"/>
              <w:jc w:val="both"/>
              <w:textAlignment w:val="baseline"/>
              <w:rPr>
                <w:rFonts w:eastAsia="Arial"/>
                <w:color w:val="000000"/>
              </w:rPr>
            </w:pPr>
            <w:r w:rsidRPr="00A0306D">
              <w:rPr>
                <w:rFonts w:eastAsia="Arial"/>
                <w:color w:val="000000"/>
              </w:rPr>
              <w:t>1</w:t>
            </w:r>
          </w:p>
        </w:tc>
        <w:tc>
          <w:tcPr>
            <w:tcW w:w="1637" w:type="dxa"/>
            <w:tcBorders>
              <w:top w:val="single" w:sz="6" w:space="0" w:color="000000"/>
              <w:left w:val="single" w:sz="6" w:space="0" w:color="000000"/>
              <w:bottom w:val="single" w:sz="6" w:space="0" w:color="000000"/>
              <w:right w:val="single" w:sz="6" w:space="0" w:color="000000"/>
            </w:tcBorders>
            <w:vAlign w:val="center"/>
            <w:hideMark/>
          </w:tcPr>
          <w:p w14:paraId="4B25018E" w14:textId="03B095AA" w:rsidR="00A0306D" w:rsidRPr="00A0306D" w:rsidRDefault="00EA43A6" w:rsidP="002C3232">
            <w:pPr>
              <w:spacing w:line="227" w:lineRule="exact"/>
              <w:jc w:val="both"/>
              <w:textAlignment w:val="baseline"/>
              <w:rPr>
                <w:rFonts w:eastAsia="Arial"/>
                <w:color w:val="000000"/>
              </w:rPr>
            </w:pPr>
            <w:r>
              <w:rPr>
                <w:rFonts w:eastAsia="Arial"/>
                <w:color w:val="000000"/>
              </w:rPr>
              <w:t xml:space="preserve">20 </w:t>
            </w:r>
            <w:r w:rsidR="0097735F">
              <w:rPr>
                <w:rFonts w:eastAsia="Arial"/>
                <w:color w:val="000000"/>
              </w:rPr>
              <w:t>April</w:t>
            </w:r>
            <w:r w:rsidR="00A0306D" w:rsidRPr="00A0306D">
              <w:rPr>
                <w:rFonts w:eastAsia="Arial"/>
                <w:color w:val="000000"/>
              </w:rPr>
              <w:t xml:space="preserve"> 2019</w:t>
            </w:r>
          </w:p>
        </w:tc>
        <w:tc>
          <w:tcPr>
            <w:tcW w:w="4255" w:type="dxa"/>
            <w:tcBorders>
              <w:top w:val="single" w:sz="6" w:space="0" w:color="000000"/>
              <w:left w:val="single" w:sz="6" w:space="0" w:color="000000"/>
              <w:bottom w:val="single" w:sz="6" w:space="0" w:color="000000"/>
              <w:right w:val="single" w:sz="6" w:space="0" w:color="000000"/>
            </w:tcBorders>
            <w:vAlign w:val="center"/>
            <w:hideMark/>
          </w:tcPr>
          <w:p w14:paraId="65B97D60" w14:textId="030675EA" w:rsidR="00A0306D" w:rsidRPr="00A0306D" w:rsidRDefault="00A0306D" w:rsidP="002C3232">
            <w:pPr>
              <w:spacing w:line="227" w:lineRule="exact"/>
              <w:ind w:left="67"/>
              <w:jc w:val="both"/>
              <w:textAlignment w:val="baseline"/>
              <w:rPr>
                <w:rFonts w:eastAsia="Arial"/>
                <w:color w:val="000000"/>
              </w:rPr>
            </w:pPr>
            <w:r w:rsidRPr="00A0306D">
              <w:rPr>
                <w:rFonts w:eastAsia="Arial"/>
                <w:color w:val="000000"/>
              </w:rPr>
              <w:t>1</w:t>
            </w:r>
            <w:r w:rsidRPr="00A0306D">
              <w:rPr>
                <w:rFonts w:eastAsia="Arial"/>
                <w:color w:val="000000"/>
                <w:vertAlign w:val="superscript"/>
              </w:rPr>
              <w:t>st</w:t>
            </w:r>
            <w:r w:rsidRPr="00A0306D">
              <w:rPr>
                <w:rFonts w:eastAsia="Arial"/>
                <w:color w:val="000000"/>
              </w:rPr>
              <w:t xml:space="preserve"> Draft of </w:t>
            </w:r>
            <w:r w:rsidR="0097735F">
              <w:rPr>
                <w:rFonts w:eastAsia="Arial"/>
                <w:color w:val="000000"/>
              </w:rPr>
              <w:t>ODF</w:t>
            </w:r>
            <w:r w:rsidRPr="00A0306D">
              <w:rPr>
                <w:rFonts w:eastAsia="Arial"/>
                <w:color w:val="000000"/>
              </w:rPr>
              <w:t xml:space="preserve"> report</w:t>
            </w:r>
          </w:p>
        </w:tc>
        <w:tc>
          <w:tcPr>
            <w:tcW w:w="2124" w:type="dxa"/>
            <w:tcBorders>
              <w:top w:val="single" w:sz="6" w:space="0" w:color="000000"/>
              <w:left w:val="single" w:sz="6" w:space="0" w:color="000000"/>
              <w:bottom w:val="single" w:sz="6" w:space="0" w:color="000000"/>
              <w:right w:val="single" w:sz="6" w:space="0" w:color="000000"/>
            </w:tcBorders>
            <w:vAlign w:val="center"/>
          </w:tcPr>
          <w:p w14:paraId="180BAF15" w14:textId="77777777" w:rsidR="00A0306D" w:rsidRPr="00A0306D" w:rsidRDefault="00A0306D" w:rsidP="002C3232">
            <w:pPr>
              <w:spacing w:line="227" w:lineRule="exact"/>
              <w:ind w:left="106"/>
              <w:jc w:val="both"/>
              <w:textAlignment w:val="baseline"/>
              <w:rPr>
                <w:rFonts w:eastAsia="Arial"/>
                <w:color w:val="000000"/>
              </w:rPr>
            </w:pPr>
          </w:p>
        </w:tc>
      </w:tr>
      <w:tr w:rsidR="00881F0A" w:rsidRPr="00A0306D" w14:paraId="20E311D4" w14:textId="77777777" w:rsidTr="00A0306D">
        <w:trPr>
          <w:trHeight w:hRule="exact" w:val="240"/>
        </w:trPr>
        <w:tc>
          <w:tcPr>
            <w:tcW w:w="1176" w:type="dxa"/>
            <w:tcBorders>
              <w:top w:val="single" w:sz="6" w:space="0" w:color="000000"/>
              <w:left w:val="single" w:sz="6" w:space="0" w:color="000000"/>
              <w:bottom w:val="single" w:sz="6" w:space="0" w:color="000000"/>
              <w:right w:val="single" w:sz="6" w:space="0" w:color="000000"/>
            </w:tcBorders>
            <w:vAlign w:val="center"/>
          </w:tcPr>
          <w:p w14:paraId="191AA669" w14:textId="422FB0CE" w:rsidR="00881F0A" w:rsidRPr="00A0306D" w:rsidRDefault="00881F0A" w:rsidP="002C3232">
            <w:pPr>
              <w:spacing w:line="227" w:lineRule="exact"/>
              <w:jc w:val="both"/>
              <w:textAlignment w:val="baseline"/>
              <w:rPr>
                <w:rFonts w:eastAsia="Arial"/>
                <w:color w:val="000000"/>
              </w:rPr>
            </w:pPr>
            <w:r>
              <w:rPr>
                <w:rFonts w:eastAsia="Arial"/>
                <w:color w:val="000000"/>
              </w:rPr>
              <w:t>2</w:t>
            </w:r>
          </w:p>
        </w:tc>
        <w:tc>
          <w:tcPr>
            <w:tcW w:w="1637" w:type="dxa"/>
            <w:tcBorders>
              <w:top w:val="single" w:sz="6" w:space="0" w:color="000000"/>
              <w:left w:val="single" w:sz="6" w:space="0" w:color="000000"/>
              <w:bottom w:val="single" w:sz="6" w:space="0" w:color="000000"/>
              <w:right w:val="single" w:sz="6" w:space="0" w:color="000000"/>
            </w:tcBorders>
            <w:vAlign w:val="center"/>
          </w:tcPr>
          <w:p w14:paraId="2E6EBB73" w14:textId="54BDA602" w:rsidR="00881F0A" w:rsidRDefault="00881F0A" w:rsidP="002C3232">
            <w:pPr>
              <w:spacing w:line="227" w:lineRule="exact"/>
              <w:jc w:val="both"/>
              <w:textAlignment w:val="baseline"/>
              <w:rPr>
                <w:rFonts w:eastAsia="Arial"/>
                <w:color w:val="000000"/>
              </w:rPr>
            </w:pPr>
            <w:r>
              <w:rPr>
                <w:rFonts w:eastAsia="Arial"/>
                <w:color w:val="000000"/>
              </w:rPr>
              <w:t>24 April 2019</w:t>
            </w:r>
          </w:p>
        </w:tc>
        <w:tc>
          <w:tcPr>
            <w:tcW w:w="4255" w:type="dxa"/>
            <w:tcBorders>
              <w:top w:val="single" w:sz="6" w:space="0" w:color="000000"/>
              <w:left w:val="single" w:sz="6" w:space="0" w:color="000000"/>
              <w:bottom w:val="single" w:sz="6" w:space="0" w:color="000000"/>
              <w:right w:val="single" w:sz="6" w:space="0" w:color="000000"/>
            </w:tcBorders>
            <w:vAlign w:val="center"/>
          </w:tcPr>
          <w:p w14:paraId="6919F22F" w14:textId="6F94EAA0" w:rsidR="00881F0A" w:rsidRPr="00A0306D" w:rsidRDefault="00881F0A" w:rsidP="002C3232">
            <w:pPr>
              <w:spacing w:line="227" w:lineRule="exact"/>
              <w:ind w:left="67"/>
              <w:jc w:val="both"/>
              <w:textAlignment w:val="baseline"/>
              <w:rPr>
                <w:rFonts w:eastAsia="Arial"/>
                <w:color w:val="000000"/>
              </w:rPr>
            </w:pPr>
            <w:r>
              <w:rPr>
                <w:rFonts w:eastAsia="Arial"/>
                <w:color w:val="000000"/>
              </w:rPr>
              <w:t>2</w:t>
            </w:r>
            <w:r w:rsidRPr="00F445FD">
              <w:rPr>
                <w:rFonts w:eastAsia="Arial"/>
                <w:color w:val="000000"/>
                <w:vertAlign w:val="superscript"/>
              </w:rPr>
              <w:t>nd</w:t>
            </w:r>
            <w:r w:rsidR="00CF38AD">
              <w:rPr>
                <w:rFonts w:eastAsia="Arial"/>
                <w:color w:val="000000"/>
                <w:vertAlign w:val="superscript"/>
              </w:rPr>
              <w:t xml:space="preserve"> </w:t>
            </w:r>
            <w:r>
              <w:rPr>
                <w:rFonts w:eastAsia="Arial"/>
                <w:color w:val="000000"/>
              </w:rPr>
              <w:t>Draft of ODF report</w:t>
            </w:r>
          </w:p>
        </w:tc>
        <w:tc>
          <w:tcPr>
            <w:tcW w:w="2124" w:type="dxa"/>
            <w:tcBorders>
              <w:top w:val="single" w:sz="6" w:space="0" w:color="000000"/>
              <w:left w:val="single" w:sz="6" w:space="0" w:color="000000"/>
              <w:bottom w:val="single" w:sz="6" w:space="0" w:color="000000"/>
              <w:right w:val="single" w:sz="6" w:space="0" w:color="000000"/>
            </w:tcBorders>
            <w:vAlign w:val="center"/>
          </w:tcPr>
          <w:p w14:paraId="236CD2E3" w14:textId="77777777" w:rsidR="00881F0A" w:rsidRPr="00A0306D" w:rsidRDefault="00881F0A" w:rsidP="002C3232">
            <w:pPr>
              <w:spacing w:line="227" w:lineRule="exact"/>
              <w:ind w:left="106"/>
              <w:jc w:val="both"/>
              <w:textAlignment w:val="baseline"/>
              <w:rPr>
                <w:rFonts w:eastAsia="Arial"/>
                <w:color w:val="000000"/>
              </w:rPr>
            </w:pPr>
          </w:p>
        </w:tc>
      </w:tr>
      <w:tr w:rsidR="009D7F43" w:rsidRPr="00A0306D" w14:paraId="2497E2D8" w14:textId="77777777" w:rsidTr="00A0306D">
        <w:trPr>
          <w:trHeight w:hRule="exact" w:val="240"/>
        </w:trPr>
        <w:tc>
          <w:tcPr>
            <w:tcW w:w="1176" w:type="dxa"/>
            <w:tcBorders>
              <w:top w:val="single" w:sz="6" w:space="0" w:color="000000"/>
              <w:left w:val="single" w:sz="6" w:space="0" w:color="000000"/>
              <w:bottom w:val="single" w:sz="6" w:space="0" w:color="000000"/>
              <w:right w:val="single" w:sz="6" w:space="0" w:color="000000"/>
            </w:tcBorders>
            <w:vAlign w:val="center"/>
          </w:tcPr>
          <w:p w14:paraId="56B756E6" w14:textId="71E63096" w:rsidR="009D7F43" w:rsidRDefault="009D7F43" w:rsidP="002C3232">
            <w:pPr>
              <w:spacing w:line="227" w:lineRule="exact"/>
              <w:jc w:val="both"/>
              <w:textAlignment w:val="baseline"/>
              <w:rPr>
                <w:rFonts w:eastAsia="Arial"/>
                <w:color w:val="000000"/>
              </w:rPr>
            </w:pPr>
            <w:r>
              <w:rPr>
                <w:rFonts w:eastAsia="Arial"/>
                <w:color w:val="000000"/>
              </w:rPr>
              <w:t>3</w:t>
            </w:r>
          </w:p>
        </w:tc>
        <w:tc>
          <w:tcPr>
            <w:tcW w:w="1637" w:type="dxa"/>
            <w:tcBorders>
              <w:top w:val="single" w:sz="6" w:space="0" w:color="000000"/>
              <w:left w:val="single" w:sz="6" w:space="0" w:color="000000"/>
              <w:bottom w:val="single" w:sz="6" w:space="0" w:color="000000"/>
              <w:right w:val="single" w:sz="6" w:space="0" w:color="000000"/>
            </w:tcBorders>
            <w:vAlign w:val="center"/>
          </w:tcPr>
          <w:p w14:paraId="528D9C0E" w14:textId="3BE95FBB" w:rsidR="009D7F43" w:rsidRDefault="009D7F43" w:rsidP="002C3232">
            <w:pPr>
              <w:spacing w:line="227" w:lineRule="exact"/>
              <w:jc w:val="both"/>
              <w:textAlignment w:val="baseline"/>
              <w:rPr>
                <w:rFonts w:eastAsia="Arial"/>
                <w:color w:val="000000"/>
              </w:rPr>
            </w:pPr>
            <w:r>
              <w:rPr>
                <w:rFonts w:eastAsia="Arial"/>
                <w:color w:val="000000"/>
              </w:rPr>
              <w:t>25 April 2019</w:t>
            </w:r>
          </w:p>
        </w:tc>
        <w:tc>
          <w:tcPr>
            <w:tcW w:w="4255" w:type="dxa"/>
            <w:tcBorders>
              <w:top w:val="single" w:sz="6" w:space="0" w:color="000000"/>
              <w:left w:val="single" w:sz="6" w:space="0" w:color="000000"/>
              <w:bottom w:val="single" w:sz="6" w:space="0" w:color="000000"/>
              <w:right w:val="single" w:sz="6" w:space="0" w:color="000000"/>
            </w:tcBorders>
            <w:vAlign w:val="center"/>
          </w:tcPr>
          <w:p w14:paraId="1DA8B182" w14:textId="1E02CC65" w:rsidR="009D7F43" w:rsidRDefault="009D7F43" w:rsidP="002C3232">
            <w:pPr>
              <w:spacing w:line="227" w:lineRule="exact"/>
              <w:ind w:left="67"/>
              <w:jc w:val="both"/>
              <w:textAlignment w:val="baseline"/>
              <w:rPr>
                <w:rFonts w:eastAsia="Arial"/>
                <w:color w:val="000000"/>
              </w:rPr>
            </w:pPr>
            <w:r>
              <w:rPr>
                <w:rFonts w:eastAsia="Arial"/>
                <w:color w:val="000000"/>
              </w:rPr>
              <w:t>3</w:t>
            </w:r>
            <w:r w:rsidRPr="009D7F43">
              <w:rPr>
                <w:rFonts w:eastAsia="Arial"/>
                <w:color w:val="000000"/>
                <w:vertAlign w:val="superscript"/>
              </w:rPr>
              <w:t>rd</w:t>
            </w:r>
            <w:r>
              <w:rPr>
                <w:rFonts w:eastAsia="Arial"/>
                <w:color w:val="000000"/>
              </w:rPr>
              <w:t xml:space="preserve"> Draft of ODF report </w:t>
            </w:r>
          </w:p>
        </w:tc>
        <w:tc>
          <w:tcPr>
            <w:tcW w:w="2124" w:type="dxa"/>
            <w:tcBorders>
              <w:top w:val="single" w:sz="6" w:space="0" w:color="000000"/>
              <w:left w:val="single" w:sz="6" w:space="0" w:color="000000"/>
              <w:bottom w:val="single" w:sz="6" w:space="0" w:color="000000"/>
              <w:right w:val="single" w:sz="6" w:space="0" w:color="000000"/>
            </w:tcBorders>
            <w:vAlign w:val="center"/>
          </w:tcPr>
          <w:p w14:paraId="6BAE9BB2" w14:textId="77777777" w:rsidR="009D7F43" w:rsidRPr="00A0306D" w:rsidRDefault="009D7F43" w:rsidP="002C3232">
            <w:pPr>
              <w:spacing w:line="227" w:lineRule="exact"/>
              <w:ind w:left="106"/>
              <w:jc w:val="both"/>
              <w:textAlignment w:val="baseline"/>
              <w:rPr>
                <w:rFonts w:eastAsia="Arial"/>
                <w:color w:val="000000"/>
              </w:rPr>
            </w:pPr>
          </w:p>
        </w:tc>
      </w:tr>
      <w:tr w:rsidR="00C31701" w:rsidRPr="00A0306D" w14:paraId="1A852E38" w14:textId="77777777" w:rsidTr="00A0306D">
        <w:trPr>
          <w:trHeight w:hRule="exact" w:val="240"/>
        </w:trPr>
        <w:tc>
          <w:tcPr>
            <w:tcW w:w="1176" w:type="dxa"/>
            <w:tcBorders>
              <w:top w:val="single" w:sz="6" w:space="0" w:color="000000"/>
              <w:left w:val="single" w:sz="6" w:space="0" w:color="000000"/>
              <w:bottom w:val="single" w:sz="6" w:space="0" w:color="000000"/>
              <w:right w:val="single" w:sz="6" w:space="0" w:color="000000"/>
            </w:tcBorders>
            <w:vAlign w:val="center"/>
          </w:tcPr>
          <w:p w14:paraId="044DEA70" w14:textId="024AECB2" w:rsidR="00C31701" w:rsidRDefault="00C31701" w:rsidP="002C3232">
            <w:pPr>
              <w:spacing w:line="227" w:lineRule="exact"/>
              <w:jc w:val="both"/>
              <w:textAlignment w:val="baseline"/>
              <w:rPr>
                <w:rFonts w:eastAsia="Arial"/>
                <w:color w:val="000000"/>
              </w:rPr>
            </w:pPr>
            <w:r>
              <w:rPr>
                <w:rFonts w:eastAsia="Arial"/>
                <w:color w:val="000000"/>
              </w:rPr>
              <w:t>4</w:t>
            </w:r>
          </w:p>
        </w:tc>
        <w:tc>
          <w:tcPr>
            <w:tcW w:w="1637" w:type="dxa"/>
            <w:tcBorders>
              <w:top w:val="single" w:sz="6" w:space="0" w:color="000000"/>
              <w:left w:val="single" w:sz="6" w:space="0" w:color="000000"/>
              <w:bottom w:val="single" w:sz="6" w:space="0" w:color="000000"/>
              <w:right w:val="single" w:sz="6" w:space="0" w:color="000000"/>
            </w:tcBorders>
            <w:vAlign w:val="center"/>
          </w:tcPr>
          <w:p w14:paraId="3C278E59" w14:textId="3C43052D" w:rsidR="00C31701" w:rsidRDefault="00C31701" w:rsidP="002C3232">
            <w:pPr>
              <w:spacing w:line="227" w:lineRule="exact"/>
              <w:jc w:val="both"/>
              <w:textAlignment w:val="baseline"/>
              <w:rPr>
                <w:rFonts w:eastAsia="Arial"/>
                <w:color w:val="000000"/>
              </w:rPr>
            </w:pPr>
            <w:r>
              <w:rPr>
                <w:rFonts w:eastAsia="Arial"/>
                <w:color w:val="000000"/>
              </w:rPr>
              <w:t>26 April 2019</w:t>
            </w:r>
          </w:p>
        </w:tc>
        <w:tc>
          <w:tcPr>
            <w:tcW w:w="4255" w:type="dxa"/>
            <w:tcBorders>
              <w:top w:val="single" w:sz="6" w:space="0" w:color="000000"/>
              <w:left w:val="single" w:sz="6" w:space="0" w:color="000000"/>
              <w:bottom w:val="single" w:sz="6" w:space="0" w:color="000000"/>
              <w:right w:val="single" w:sz="6" w:space="0" w:color="000000"/>
            </w:tcBorders>
            <w:vAlign w:val="center"/>
          </w:tcPr>
          <w:p w14:paraId="548CC6FF" w14:textId="645F8E0C" w:rsidR="00C31701" w:rsidRDefault="00C31701" w:rsidP="002C3232">
            <w:pPr>
              <w:spacing w:line="227" w:lineRule="exact"/>
              <w:ind w:left="67"/>
              <w:jc w:val="both"/>
              <w:textAlignment w:val="baseline"/>
              <w:rPr>
                <w:rFonts w:eastAsia="Arial"/>
                <w:color w:val="000000"/>
              </w:rPr>
            </w:pPr>
            <w:r>
              <w:rPr>
                <w:rFonts w:eastAsia="Arial"/>
                <w:color w:val="000000"/>
              </w:rPr>
              <w:t>4</w:t>
            </w:r>
            <w:r w:rsidRPr="00C31701">
              <w:rPr>
                <w:rFonts w:eastAsia="Arial"/>
                <w:color w:val="000000"/>
                <w:vertAlign w:val="superscript"/>
              </w:rPr>
              <w:t>th</w:t>
            </w:r>
            <w:r>
              <w:rPr>
                <w:rFonts w:eastAsia="Arial"/>
                <w:color w:val="000000"/>
              </w:rPr>
              <w:t xml:space="preserve"> Draft of ODF report</w:t>
            </w:r>
          </w:p>
        </w:tc>
        <w:tc>
          <w:tcPr>
            <w:tcW w:w="2124" w:type="dxa"/>
            <w:tcBorders>
              <w:top w:val="single" w:sz="6" w:space="0" w:color="000000"/>
              <w:left w:val="single" w:sz="6" w:space="0" w:color="000000"/>
              <w:bottom w:val="single" w:sz="6" w:space="0" w:color="000000"/>
              <w:right w:val="single" w:sz="6" w:space="0" w:color="000000"/>
            </w:tcBorders>
            <w:vAlign w:val="center"/>
          </w:tcPr>
          <w:p w14:paraId="37BAF63C" w14:textId="77777777" w:rsidR="00C31701" w:rsidRPr="00A0306D" w:rsidRDefault="00C31701" w:rsidP="002C3232">
            <w:pPr>
              <w:spacing w:line="227" w:lineRule="exact"/>
              <w:ind w:left="106"/>
              <w:jc w:val="both"/>
              <w:textAlignment w:val="baseline"/>
              <w:rPr>
                <w:rFonts w:eastAsia="Arial"/>
                <w:color w:val="000000"/>
              </w:rPr>
            </w:pPr>
          </w:p>
        </w:tc>
      </w:tr>
    </w:tbl>
    <w:p w14:paraId="5F3C78E4" w14:textId="77777777" w:rsidR="00A0306D" w:rsidRPr="00A0306D" w:rsidRDefault="00A0306D" w:rsidP="002C3232">
      <w:pPr>
        <w:spacing w:before="186" w:line="184" w:lineRule="exact"/>
        <w:jc w:val="both"/>
        <w:textAlignment w:val="baseline"/>
        <w:rPr>
          <w:rFonts w:ascii="Arial" w:eastAsia="Arial" w:hAnsi="Arial"/>
          <w:color w:val="000000"/>
        </w:rPr>
      </w:pPr>
    </w:p>
    <w:p w14:paraId="73D14F34" w14:textId="77777777" w:rsidR="006E0409" w:rsidRPr="00A0306D" w:rsidRDefault="006E0409" w:rsidP="002C3232">
      <w:pPr>
        <w:jc w:val="both"/>
        <w:rPr>
          <w:rFonts w:asciiTheme="majorHAnsi" w:eastAsiaTheme="majorEastAsia" w:hAnsiTheme="majorHAnsi" w:cstheme="majorBidi"/>
          <w:b/>
          <w:bCs/>
          <w:color w:val="365F91" w:themeColor="accent1" w:themeShade="BF"/>
        </w:rPr>
      </w:pPr>
      <w:r w:rsidRPr="00A0306D">
        <w:br w:type="page"/>
      </w:r>
    </w:p>
    <w:p w14:paraId="3FD86538" w14:textId="77777777" w:rsidR="00C549C8" w:rsidRPr="00420105" w:rsidRDefault="00C549C8" w:rsidP="002C3232">
      <w:pPr>
        <w:pStyle w:val="Heading1"/>
        <w:jc w:val="both"/>
      </w:pPr>
      <w:bookmarkStart w:id="0" w:name="_Toc7167038"/>
      <w:r w:rsidRPr="00420105">
        <w:lastRenderedPageBreak/>
        <w:t>Executive Summary</w:t>
      </w:r>
      <w:bookmarkEnd w:id="0"/>
    </w:p>
    <w:p w14:paraId="7004D917" w14:textId="77777777" w:rsidR="002A6EE3" w:rsidRDefault="002A6EE3" w:rsidP="002C3232">
      <w:pPr>
        <w:jc w:val="both"/>
        <w:rPr>
          <w:i/>
        </w:rPr>
      </w:pPr>
    </w:p>
    <w:p w14:paraId="7B4D826C" w14:textId="5587A6FA" w:rsidR="003E3DA3" w:rsidRDefault="00EA43A6" w:rsidP="002C3232">
      <w:pPr>
        <w:jc w:val="both"/>
        <w:rPr>
          <w:rFonts w:eastAsia="Arial"/>
        </w:rPr>
      </w:pPr>
      <w:r>
        <w:rPr>
          <w:rFonts w:eastAsia="Arial"/>
        </w:rPr>
        <w:t>Open Defecation Free (</w:t>
      </w:r>
      <w:r w:rsidR="003E3DA3">
        <w:rPr>
          <w:rFonts w:eastAsia="Arial"/>
        </w:rPr>
        <w:t>ODF</w:t>
      </w:r>
      <w:r>
        <w:rPr>
          <w:rFonts w:eastAsia="Arial"/>
        </w:rPr>
        <w:t>)</w:t>
      </w:r>
      <w:r w:rsidR="003E3DA3" w:rsidRPr="00AA39C8">
        <w:rPr>
          <w:rFonts w:eastAsia="Arial"/>
        </w:rPr>
        <w:t xml:space="preserve"> is defined </w:t>
      </w:r>
      <w:r w:rsidR="003E3DA3">
        <w:rPr>
          <w:rFonts w:eastAsia="Arial"/>
        </w:rPr>
        <w:t xml:space="preserve">primarily and </w:t>
      </w:r>
      <w:r w:rsidR="003E3DA3" w:rsidRPr="00AA39C8">
        <w:rPr>
          <w:rFonts w:eastAsia="Arial"/>
        </w:rPr>
        <w:t xml:space="preserve">most basically as the absence of the practice of open defecation </w:t>
      </w:r>
      <w:r>
        <w:rPr>
          <w:rFonts w:eastAsia="Arial"/>
        </w:rPr>
        <w:t xml:space="preserve">(OD) </w:t>
      </w:r>
      <w:r w:rsidR="003E3DA3" w:rsidRPr="00AA39C8">
        <w:rPr>
          <w:rFonts w:eastAsia="Arial"/>
        </w:rPr>
        <w:t xml:space="preserve">in a prescribed community. Implicitly it means that all members of that community have access to and are using a latrine. </w:t>
      </w:r>
      <w:r w:rsidR="008F2985">
        <w:rPr>
          <w:rFonts w:eastAsia="Arial"/>
        </w:rPr>
        <w:t xml:space="preserve">Communities free of open defecation practices and with improved sanitation </w:t>
      </w:r>
      <w:r w:rsidR="007323C4">
        <w:rPr>
          <w:rFonts w:eastAsia="Arial"/>
        </w:rPr>
        <w:t>is a desired goal</w:t>
      </w:r>
      <w:r w:rsidR="000B0AEC">
        <w:rPr>
          <w:rFonts w:eastAsia="Arial"/>
        </w:rPr>
        <w:t xml:space="preserve"> </w:t>
      </w:r>
      <w:r w:rsidR="007323C4">
        <w:rPr>
          <w:rFonts w:eastAsia="Arial"/>
        </w:rPr>
        <w:t xml:space="preserve">for </w:t>
      </w:r>
      <w:r w:rsidR="000B0AEC">
        <w:rPr>
          <w:rFonts w:eastAsia="Arial"/>
        </w:rPr>
        <w:t xml:space="preserve">the Geshiyaro project as </w:t>
      </w:r>
      <w:r w:rsidR="007323C4">
        <w:rPr>
          <w:rFonts w:eastAsia="Arial"/>
        </w:rPr>
        <w:t xml:space="preserve">the transmission of </w:t>
      </w:r>
      <w:r w:rsidR="000B0AEC">
        <w:rPr>
          <w:rFonts w:eastAsia="Arial"/>
        </w:rPr>
        <w:t xml:space="preserve">soil-transmitted helminths </w:t>
      </w:r>
      <w:r>
        <w:rPr>
          <w:rFonts w:eastAsia="Arial"/>
        </w:rPr>
        <w:t xml:space="preserve">(STH) </w:t>
      </w:r>
      <w:r w:rsidR="000B0AEC">
        <w:rPr>
          <w:rFonts w:eastAsia="Arial"/>
        </w:rPr>
        <w:t>and schistosomiasis thrive</w:t>
      </w:r>
      <w:r w:rsidR="007323C4">
        <w:rPr>
          <w:rFonts w:eastAsia="Arial"/>
        </w:rPr>
        <w:t>s</w:t>
      </w:r>
      <w:r w:rsidR="000B0AEC">
        <w:rPr>
          <w:rFonts w:eastAsia="Arial"/>
        </w:rPr>
        <w:t xml:space="preserve"> in unsanitary conditions. </w:t>
      </w:r>
    </w:p>
    <w:p w14:paraId="67916FBB" w14:textId="2AFEF7F0" w:rsidR="003E3DA3" w:rsidRDefault="003E3DA3" w:rsidP="002C3232">
      <w:pPr>
        <w:jc w:val="both"/>
        <w:rPr>
          <w:rFonts w:eastAsia="Arial"/>
        </w:rPr>
      </w:pPr>
      <w:r w:rsidRPr="002040E7">
        <w:rPr>
          <w:rFonts w:eastAsia="Arial"/>
        </w:rPr>
        <w:t xml:space="preserve">The specific </w:t>
      </w:r>
      <w:r>
        <w:rPr>
          <w:rFonts w:eastAsia="Arial"/>
        </w:rPr>
        <w:t xml:space="preserve">ODF </w:t>
      </w:r>
      <w:r w:rsidR="00E70FE9">
        <w:rPr>
          <w:rFonts w:eastAsia="Arial"/>
        </w:rPr>
        <w:t xml:space="preserve">verification survey </w:t>
      </w:r>
      <w:r w:rsidRPr="002040E7">
        <w:rPr>
          <w:rFonts w:eastAsia="Arial"/>
        </w:rPr>
        <w:t>objectives are</w:t>
      </w:r>
      <w:r>
        <w:rPr>
          <w:rFonts w:eastAsia="Arial"/>
        </w:rPr>
        <w:t>:</w:t>
      </w:r>
    </w:p>
    <w:p w14:paraId="51783492" w14:textId="77777777" w:rsidR="003E3DA3" w:rsidRDefault="003E3DA3" w:rsidP="002C3232">
      <w:pPr>
        <w:pStyle w:val="ListParagraph"/>
        <w:numPr>
          <w:ilvl w:val="0"/>
          <w:numId w:val="11"/>
        </w:numPr>
        <w:spacing w:after="160"/>
        <w:jc w:val="both"/>
        <w:rPr>
          <w:rFonts w:eastAsia="Arial"/>
        </w:rPr>
      </w:pPr>
      <w:r w:rsidRPr="002040E7">
        <w:rPr>
          <w:rFonts w:eastAsia="Arial"/>
        </w:rPr>
        <w:t>Total elimination of open defecation practices.</w:t>
      </w:r>
    </w:p>
    <w:p w14:paraId="0B85A480" w14:textId="1CB298CD" w:rsidR="003E3DA3" w:rsidRDefault="003E3DA3" w:rsidP="002C3232">
      <w:pPr>
        <w:pStyle w:val="ListParagraph"/>
        <w:numPr>
          <w:ilvl w:val="0"/>
          <w:numId w:val="11"/>
        </w:numPr>
        <w:spacing w:after="160"/>
        <w:jc w:val="both"/>
        <w:rPr>
          <w:rFonts w:eastAsia="Arial"/>
        </w:rPr>
      </w:pPr>
      <w:r w:rsidRPr="002040E7">
        <w:rPr>
          <w:rFonts w:eastAsia="Arial"/>
        </w:rPr>
        <w:t xml:space="preserve">100% </w:t>
      </w:r>
      <w:r w:rsidR="00503321" w:rsidRPr="002040E7">
        <w:rPr>
          <w:rFonts w:eastAsia="Arial"/>
        </w:rPr>
        <w:t>c</w:t>
      </w:r>
      <w:r w:rsidR="00503321">
        <w:rPr>
          <w:rFonts w:eastAsia="Arial"/>
        </w:rPr>
        <w:t>o</w:t>
      </w:r>
      <w:r w:rsidR="00503321" w:rsidRPr="002040E7">
        <w:rPr>
          <w:rFonts w:eastAsia="Arial"/>
        </w:rPr>
        <w:t>verage</w:t>
      </w:r>
      <w:r w:rsidRPr="002040E7">
        <w:rPr>
          <w:rFonts w:eastAsia="Arial"/>
        </w:rPr>
        <w:t xml:space="preserve"> of latrine use.</w:t>
      </w:r>
    </w:p>
    <w:p w14:paraId="210485B7" w14:textId="24EA7A94" w:rsidR="003E3DA3" w:rsidRDefault="003E3DA3" w:rsidP="002C3232">
      <w:pPr>
        <w:pStyle w:val="ListParagraph"/>
        <w:numPr>
          <w:ilvl w:val="0"/>
          <w:numId w:val="11"/>
        </w:numPr>
        <w:spacing w:after="160"/>
        <w:jc w:val="both"/>
        <w:rPr>
          <w:rFonts w:eastAsia="Arial"/>
        </w:rPr>
      </w:pPr>
      <w:r w:rsidRPr="002040E7">
        <w:rPr>
          <w:rFonts w:eastAsia="Arial"/>
        </w:rPr>
        <w:t>Improved personal, household and environmental hygiene</w:t>
      </w:r>
      <w:r w:rsidR="007323C4">
        <w:rPr>
          <w:rFonts w:eastAsia="Arial"/>
        </w:rPr>
        <w:t xml:space="preserve"> through education</w:t>
      </w:r>
      <w:r w:rsidRPr="002040E7">
        <w:rPr>
          <w:rFonts w:eastAsia="Arial"/>
        </w:rPr>
        <w:t>.</w:t>
      </w:r>
    </w:p>
    <w:p w14:paraId="458A6E55" w14:textId="065FD8F3" w:rsidR="003E3DA3" w:rsidRDefault="003E3DA3" w:rsidP="002C3232">
      <w:pPr>
        <w:pStyle w:val="ListParagraph"/>
        <w:numPr>
          <w:ilvl w:val="0"/>
          <w:numId w:val="11"/>
        </w:numPr>
        <w:spacing w:after="160"/>
        <w:jc w:val="both"/>
        <w:rPr>
          <w:rFonts w:eastAsia="Arial"/>
        </w:rPr>
      </w:pPr>
      <w:r w:rsidRPr="002040E7">
        <w:rPr>
          <w:rFonts w:eastAsia="Arial"/>
        </w:rPr>
        <w:t>Increase</w:t>
      </w:r>
      <w:r>
        <w:rPr>
          <w:rFonts w:eastAsia="Arial"/>
        </w:rPr>
        <w:t>d</w:t>
      </w:r>
      <w:r w:rsidRPr="002040E7">
        <w:rPr>
          <w:rFonts w:eastAsia="Arial"/>
        </w:rPr>
        <w:t xml:space="preserve"> ownership and sustainability of hygiene and sanitation activities</w:t>
      </w:r>
      <w:r w:rsidR="007323C4">
        <w:rPr>
          <w:rFonts w:eastAsia="Arial"/>
        </w:rPr>
        <w:t xml:space="preserve"> through education</w:t>
      </w:r>
      <w:r w:rsidRPr="002040E7">
        <w:rPr>
          <w:rFonts w:eastAsia="Arial"/>
        </w:rPr>
        <w:t>.</w:t>
      </w:r>
    </w:p>
    <w:p w14:paraId="6AB79D33" w14:textId="77777777" w:rsidR="003E3DA3" w:rsidRPr="002040E7" w:rsidRDefault="003E3DA3" w:rsidP="002C3232">
      <w:pPr>
        <w:pStyle w:val="ListParagraph"/>
        <w:numPr>
          <w:ilvl w:val="0"/>
          <w:numId w:val="11"/>
        </w:numPr>
        <w:spacing w:after="160"/>
        <w:jc w:val="both"/>
        <w:rPr>
          <w:rFonts w:eastAsia="Arial"/>
        </w:rPr>
      </w:pPr>
      <w:r w:rsidRPr="002040E7">
        <w:rPr>
          <w:rFonts w:eastAsia="Arial"/>
        </w:rPr>
        <w:t>Contribut</w:t>
      </w:r>
      <w:r>
        <w:rPr>
          <w:rFonts w:eastAsia="Arial"/>
        </w:rPr>
        <w:t>ion</w:t>
      </w:r>
      <w:r w:rsidRPr="002040E7">
        <w:rPr>
          <w:rFonts w:eastAsia="Arial"/>
        </w:rPr>
        <w:t xml:space="preserve"> to reduction in sanitation related diseases. </w:t>
      </w:r>
    </w:p>
    <w:p w14:paraId="50A61BCE" w14:textId="4A36C8A1" w:rsidR="001C4665" w:rsidRDefault="00D770B6" w:rsidP="002C3232">
      <w:pPr>
        <w:jc w:val="both"/>
        <w:rPr>
          <w:rFonts w:eastAsia="Arial"/>
          <w:color w:val="000000" w:themeColor="text1"/>
        </w:rPr>
      </w:pPr>
      <w:r>
        <w:rPr>
          <w:rFonts w:eastAsia="Arial"/>
        </w:rPr>
        <w:t>For the</w:t>
      </w:r>
      <w:r w:rsidR="003E3DA3">
        <w:rPr>
          <w:rFonts w:eastAsia="Arial"/>
        </w:rPr>
        <w:t xml:space="preserve"> Geshiyaro</w:t>
      </w:r>
      <w:r>
        <w:rPr>
          <w:rFonts w:eastAsia="Arial"/>
        </w:rPr>
        <w:t xml:space="preserve"> project, </w:t>
      </w:r>
      <w:r w:rsidR="003E3DA3">
        <w:rPr>
          <w:rFonts w:eastAsia="Arial"/>
        </w:rPr>
        <w:t xml:space="preserve">ODF status </w:t>
      </w:r>
      <w:r>
        <w:rPr>
          <w:rFonts w:eastAsia="Arial"/>
        </w:rPr>
        <w:t xml:space="preserve">had been </w:t>
      </w:r>
      <w:r w:rsidR="00EA43A6">
        <w:rPr>
          <w:rFonts w:eastAsia="Arial"/>
        </w:rPr>
        <w:t xml:space="preserve">declared and </w:t>
      </w:r>
      <w:r>
        <w:rPr>
          <w:rFonts w:eastAsia="Arial"/>
        </w:rPr>
        <w:t>verified in</w:t>
      </w:r>
      <w:r w:rsidR="003E3DA3">
        <w:rPr>
          <w:rFonts w:eastAsia="Arial"/>
        </w:rPr>
        <w:t xml:space="preserve"> 12 out of 32 kebeles </w:t>
      </w:r>
      <w:r w:rsidR="00881F0A">
        <w:rPr>
          <w:rFonts w:eastAsia="Arial"/>
        </w:rPr>
        <w:t xml:space="preserve">(40%) in </w:t>
      </w:r>
      <w:r w:rsidR="00EA43A6">
        <w:rPr>
          <w:rFonts w:eastAsia="Arial"/>
        </w:rPr>
        <w:t xml:space="preserve">Bolosso Sore district at three levels - the woreda (district), kebele (community) </w:t>
      </w:r>
      <w:r w:rsidR="00881F0A">
        <w:rPr>
          <w:rFonts w:eastAsia="Arial"/>
        </w:rPr>
        <w:t xml:space="preserve">by </w:t>
      </w:r>
      <w:r>
        <w:rPr>
          <w:rFonts w:eastAsia="Arial"/>
        </w:rPr>
        <w:t xml:space="preserve">World Vision Ethiopia (WVE). </w:t>
      </w:r>
      <w:r w:rsidR="001C4665">
        <w:rPr>
          <w:rFonts w:eastAsia="Arial"/>
          <w:color w:val="000000" w:themeColor="text1"/>
        </w:rPr>
        <w:t>An independent team from the Ethiopian Public Health Institute (EPHI)</w:t>
      </w:r>
      <w:r w:rsidR="004F14ED">
        <w:rPr>
          <w:rFonts w:eastAsia="Arial"/>
          <w:color w:val="000000" w:themeColor="text1"/>
        </w:rPr>
        <w:t>, with support from</w:t>
      </w:r>
      <w:r w:rsidR="001C4665">
        <w:rPr>
          <w:rFonts w:eastAsia="Arial"/>
          <w:color w:val="000000" w:themeColor="text1"/>
        </w:rPr>
        <w:t xml:space="preserve"> the London Centre for Neglected Tropical Disease Research (LCNTDR)</w:t>
      </w:r>
      <w:r w:rsidR="004F14ED">
        <w:rPr>
          <w:rFonts w:eastAsia="Arial"/>
          <w:color w:val="000000" w:themeColor="text1"/>
        </w:rPr>
        <w:t>,</w:t>
      </w:r>
      <w:r w:rsidR="001C4665">
        <w:rPr>
          <w:rFonts w:eastAsia="Arial"/>
          <w:color w:val="000000" w:themeColor="text1"/>
        </w:rPr>
        <w:t xml:space="preserve"> carried out</w:t>
      </w:r>
      <w:r w:rsidR="004F14ED">
        <w:rPr>
          <w:rFonts w:eastAsia="Arial"/>
          <w:color w:val="000000" w:themeColor="text1"/>
        </w:rPr>
        <w:t xml:space="preserve"> evaluation of</w:t>
      </w:r>
      <w:r w:rsidR="001C4665">
        <w:rPr>
          <w:rFonts w:eastAsia="Arial"/>
          <w:color w:val="000000" w:themeColor="text1"/>
        </w:rPr>
        <w:t xml:space="preserve"> ODF verification in the 12 kebeles.</w:t>
      </w:r>
      <w:r>
        <w:rPr>
          <w:rFonts w:eastAsia="Arial"/>
          <w:color w:val="000000" w:themeColor="text1"/>
        </w:rPr>
        <w:t xml:space="preserve"> </w:t>
      </w:r>
      <w:r w:rsidR="00881F0A">
        <w:rPr>
          <w:rFonts w:eastAsia="Arial"/>
          <w:color w:val="000000" w:themeColor="text1"/>
        </w:rPr>
        <w:t>Overall</w:t>
      </w:r>
      <w:r>
        <w:rPr>
          <w:rFonts w:eastAsia="Arial"/>
          <w:color w:val="000000" w:themeColor="text1"/>
        </w:rPr>
        <w:t xml:space="preserve"> </w:t>
      </w:r>
      <w:r w:rsidR="00341705">
        <w:rPr>
          <w:rFonts w:eastAsia="Arial"/>
          <w:color w:val="000000" w:themeColor="text1"/>
        </w:rPr>
        <w:t xml:space="preserve">30% of the total number of households in </w:t>
      </w:r>
      <w:r w:rsidR="00EA43A6">
        <w:rPr>
          <w:rFonts w:eastAsia="Arial"/>
          <w:color w:val="000000" w:themeColor="text1"/>
        </w:rPr>
        <w:t>each</w:t>
      </w:r>
      <w:r w:rsidR="00341705">
        <w:rPr>
          <w:rFonts w:eastAsia="Arial"/>
          <w:color w:val="000000" w:themeColor="text1"/>
        </w:rPr>
        <w:t xml:space="preserve"> kebele </w:t>
      </w:r>
      <w:r w:rsidR="00EA43A6">
        <w:rPr>
          <w:rFonts w:eastAsia="Arial"/>
          <w:color w:val="000000" w:themeColor="text1"/>
        </w:rPr>
        <w:t>(a total of 3</w:t>
      </w:r>
      <w:r w:rsidR="00881F0A">
        <w:rPr>
          <w:rFonts w:eastAsia="Arial"/>
          <w:color w:val="000000" w:themeColor="text1"/>
        </w:rPr>
        <w:t>,</w:t>
      </w:r>
      <w:r w:rsidR="00EA43A6">
        <w:rPr>
          <w:rFonts w:eastAsia="Arial"/>
          <w:color w:val="000000" w:themeColor="text1"/>
        </w:rPr>
        <w:t xml:space="preserve">548 households across all 12 kebeles) </w:t>
      </w:r>
      <w:r w:rsidR="00341705">
        <w:rPr>
          <w:rFonts w:eastAsia="Arial"/>
          <w:color w:val="000000" w:themeColor="text1"/>
        </w:rPr>
        <w:t>w</w:t>
      </w:r>
      <w:r w:rsidR="007323C4">
        <w:rPr>
          <w:rFonts w:eastAsia="Arial"/>
          <w:color w:val="000000" w:themeColor="text1"/>
        </w:rPr>
        <w:t>ere</w:t>
      </w:r>
      <w:r w:rsidR="00341705">
        <w:rPr>
          <w:rFonts w:eastAsia="Arial"/>
          <w:color w:val="000000" w:themeColor="text1"/>
        </w:rPr>
        <w:t xml:space="preserve"> earmarked for </w:t>
      </w:r>
      <w:r>
        <w:rPr>
          <w:rFonts w:eastAsia="Arial"/>
          <w:color w:val="000000" w:themeColor="text1"/>
        </w:rPr>
        <w:t>survey</w:t>
      </w:r>
      <w:r w:rsidR="00341705">
        <w:rPr>
          <w:rFonts w:eastAsia="Arial"/>
          <w:color w:val="000000" w:themeColor="text1"/>
        </w:rPr>
        <w:t xml:space="preserve">. </w:t>
      </w:r>
      <w:r w:rsidR="00EA43A6">
        <w:rPr>
          <w:rFonts w:eastAsia="Arial"/>
          <w:color w:val="000000" w:themeColor="text1"/>
        </w:rPr>
        <w:t>In addition, a</w:t>
      </w:r>
      <w:r w:rsidR="00341705">
        <w:rPr>
          <w:rFonts w:eastAsia="Arial"/>
          <w:color w:val="000000" w:themeColor="text1"/>
        </w:rPr>
        <w:t>ll schools, health facilities, religious centres were observed for the presence of functional latrines, handwashing facilities and evidence of open defecation. Open areas, such as sport fields, and previous open defecation sites were observed for evidence of faeces.</w:t>
      </w:r>
      <w:r w:rsidR="00B530A7">
        <w:rPr>
          <w:rFonts w:eastAsia="Arial"/>
          <w:color w:val="000000" w:themeColor="text1"/>
        </w:rPr>
        <w:t xml:space="preserve"> The presence of functional community latrines was also assessed. </w:t>
      </w:r>
    </w:p>
    <w:p w14:paraId="563C0C4D" w14:textId="63971EF4" w:rsidR="008F7012" w:rsidRDefault="00B530A7" w:rsidP="002C3232">
      <w:pPr>
        <w:jc w:val="both"/>
        <w:rPr>
          <w:rFonts w:eastAsia="Arial"/>
          <w:color w:val="000000" w:themeColor="text1"/>
        </w:rPr>
      </w:pPr>
      <w:r>
        <w:rPr>
          <w:rFonts w:eastAsia="Arial"/>
          <w:color w:val="000000" w:themeColor="text1"/>
        </w:rPr>
        <w:t xml:space="preserve">Of </w:t>
      </w:r>
      <w:r w:rsidRPr="00502DE6">
        <w:rPr>
          <w:rFonts w:eastAsia="Arial"/>
        </w:rPr>
        <w:t xml:space="preserve">the </w:t>
      </w:r>
      <w:r w:rsidR="008C5919" w:rsidRPr="00502DE6">
        <w:rPr>
          <w:rFonts w:eastAsia="Arial"/>
        </w:rPr>
        <w:t>3286</w:t>
      </w:r>
      <w:r w:rsidRPr="00502DE6">
        <w:rPr>
          <w:rFonts w:eastAsia="Arial"/>
        </w:rPr>
        <w:t xml:space="preserve"> households </w:t>
      </w:r>
      <w:r>
        <w:rPr>
          <w:rFonts w:eastAsia="Arial"/>
          <w:color w:val="000000" w:themeColor="text1"/>
        </w:rPr>
        <w:t xml:space="preserve">visited during </w:t>
      </w:r>
      <w:r w:rsidR="00982F2B">
        <w:rPr>
          <w:rFonts w:eastAsia="Arial"/>
          <w:color w:val="000000" w:themeColor="text1"/>
        </w:rPr>
        <w:t xml:space="preserve">ODF </w:t>
      </w:r>
      <w:r>
        <w:rPr>
          <w:rFonts w:eastAsia="Arial"/>
          <w:color w:val="000000" w:themeColor="text1"/>
        </w:rPr>
        <w:t>evaluation,</w:t>
      </w:r>
      <w:r w:rsidR="00502DE6">
        <w:rPr>
          <w:rFonts w:eastAsia="Arial"/>
          <w:color w:val="000000" w:themeColor="text1"/>
        </w:rPr>
        <w:t xml:space="preserve"> 3161 </w:t>
      </w:r>
      <w:r w:rsidR="00EA43A6">
        <w:rPr>
          <w:rFonts w:eastAsia="Arial"/>
          <w:color w:val="000000" w:themeColor="text1"/>
        </w:rPr>
        <w:t xml:space="preserve">(96%) </w:t>
      </w:r>
      <w:r w:rsidR="00AB1E28">
        <w:rPr>
          <w:rFonts w:eastAsia="Arial"/>
          <w:color w:val="000000" w:themeColor="text1"/>
        </w:rPr>
        <w:t xml:space="preserve">had </w:t>
      </w:r>
      <w:r w:rsidR="00FB16D3">
        <w:rPr>
          <w:rFonts w:eastAsia="Arial"/>
          <w:color w:val="000000" w:themeColor="text1"/>
        </w:rPr>
        <w:t>functional latrines</w:t>
      </w:r>
      <w:r>
        <w:rPr>
          <w:rFonts w:eastAsia="Arial"/>
          <w:color w:val="000000" w:themeColor="text1"/>
        </w:rPr>
        <w:t xml:space="preserve">. </w:t>
      </w:r>
      <w:r w:rsidR="00174B07">
        <w:rPr>
          <w:rFonts w:eastAsia="Arial"/>
        </w:rPr>
        <w:t>67</w:t>
      </w:r>
      <w:r w:rsidR="009A18B7" w:rsidRPr="009A18B7">
        <w:rPr>
          <w:rFonts w:eastAsia="Arial"/>
        </w:rPr>
        <w:t>%</w:t>
      </w:r>
      <w:r w:rsidRPr="00305A6B">
        <w:rPr>
          <w:rFonts w:eastAsia="Arial"/>
          <w:color w:val="C00000"/>
        </w:rPr>
        <w:t xml:space="preserve"> </w:t>
      </w:r>
      <w:r>
        <w:rPr>
          <w:rFonts w:eastAsia="Arial"/>
          <w:color w:val="000000" w:themeColor="text1"/>
        </w:rPr>
        <w:t xml:space="preserve">of </w:t>
      </w:r>
      <w:r w:rsidR="00FB16D3">
        <w:rPr>
          <w:rFonts w:eastAsia="Arial"/>
          <w:color w:val="000000" w:themeColor="text1"/>
        </w:rPr>
        <w:t xml:space="preserve">the </w:t>
      </w:r>
      <w:r>
        <w:rPr>
          <w:rFonts w:eastAsia="Arial"/>
          <w:color w:val="000000" w:themeColor="text1"/>
        </w:rPr>
        <w:t>households without latrines f</w:t>
      </w:r>
      <w:r w:rsidR="00EA43A6">
        <w:rPr>
          <w:rFonts w:eastAsia="Arial"/>
          <w:color w:val="000000" w:themeColor="text1"/>
        </w:rPr>
        <w:t>e</w:t>
      </w:r>
      <w:r>
        <w:rPr>
          <w:rFonts w:eastAsia="Arial"/>
          <w:color w:val="000000" w:themeColor="text1"/>
        </w:rPr>
        <w:t>ll within three kebeles (</w:t>
      </w:r>
      <w:r w:rsidR="00174B07">
        <w:rPr>
          <w:rFonts w:eastAsia="Arial"/>
          <w:color w:val="000000" w:themeColor="text1"/>
        </w:rPr>
        <w:t>Basa Gofara, Dachi Gofara, Gara Goda and Tiyo Hembecho</w:t>
      </w:r>
      <w:r w:rsidR="00AC338A">
        <w:rPr>
          <w:rFonts w:eastAsia="Arial"/>
          <w:color w:val="000000" w:themeColor="text1"/>
        </w:rPr>
        <w:t>).</w:t>
      </w:r>
      <w:r w:rsidR="00174B07">
        <w:rPr>
          <w:rFonts w:eastAsia="Arial"/>
          <w:color w:val="000000" w:themeColor="text1"/>
        </w:rPr>
        <w:t xml:space="preserve"> Reporting latrine use in households without latrines, some of these households admitted to defecating in the surrounding bushes or burying their </w:t>
      </w:r>
      <w:r w:rsidR="00881F0A">
        <w:rPr>
          <w:rFonts w:eastAsia="Arial"/>
          <w:color w:val="000000" w:themeColor="text1"/>
        </w:rPr>
        <w:t>faeces</w:t>
      </w:r>
      <w:r w:rsidR="00174B07">
        <w:rPr>
          <w:rFonts w:eastAsia="Arial"/>
          <w:color w:val="000000" w:themeColor="text1"/>
        </w:rPr>
        <w:t xml:space="preserve">. </w:t>
      </w:r>
      <w:r w:rsidR="0058011F">
        <w:rPr>
          <w:rFonts w:eastAsia="Arial"/>
          <w:color w:val="000000" w:themeColor="text1"/>
        </w:rPr>
        <w:t>All health facilities</w:t>
      </w:r>
      <w:r w:rsidR="00982F2B">
        <w:rPr>
          <w:rFonts w:eastAsia="Arial"/>
          <w:color w:val="000000" w:themeColor="text1"/>
        </w:rPr>
        <w:t xml:space="preserve"> had latrines that were functional. However,</w:t>
      </w:r>
      <w:r w:rsidR="00982F2B" w:rsidRPr="00974AFB">
        <w:rPr>
          <w:rFonts w:eastAsia="Arial"/>
        </w:rPr>
        <w:t xml:space="preserve"> </w:t>
      </w:r>
      <w:r w:rsidR="00EA43A6">
        <w:rPr>
          <w:rFonts w:eastAsia="Arial"/>
        </w:rPr>
        <w:t>six</w:t>
      </w:r>
      <w:r w:rsidR="00982F2B" w:rsidRPr="00974AFB">
        <w:rPr>
          <w:rFonts w:eastAsia="Arial"/>
        </w:rPr>
        <w:t xml:space="preserve"> out of </w:t>
      </w:r>
      <w:r w:rsidR="00EA43A6">
        <w:rPr>
          <w:rFonts w:eastAsia="Arial"/>
        </w:rPr>
        <w:t>seven</w:t>
      </w:r>
      <w:r w:rsidR="00982F2B">
        <w:rPr>
          <w:rFonts w:eastAsia="Arial"/>
          <w:color w:val="C00000"/>
        </w:rPr>
        <w:t xml:space="preserve"> </w:t>
      </w:r>
      <w:r w:rsidR="00982F2B">
        <w:rPr>
          <w:rFonts w:eastAsia="Arial"/>
          <w:color w:val="000000" w:themeColor="text1"/>
        </w:rPr>
        <w:t xml:space="preserve">religious centres, and </w:t>
      </w:r>
      <w:r w:rsidR="00EA43A6">
        <w:rPr>
          <w:rFonts w:eastAsia="Arial"/>
        </w:rPr>
        <w:t>three</w:t>
      </w:r>
      <w:r w:rsidR="00982F2B">
        <w:rPr>
          <w:rFonts w:eastAsia="Arial"/>
          <w:color w:val="C00000"/>
        </w:rPr>
        <w:t xml:space="preserve"> </w:t>
      </w:r>
      <w:r w:rsidR="00982F2B">
        <w:rPr>
          <w:rFonts w:eastAsia="Arial"/>
          <w:color w:val="000000" w:themeColor="text1"/>
        </w:rPr>
        <w:t xml:space="preserve">out of </w:t>
      </w:r>
      <w:r w:rsidR="00974AFB" w:rsidRPr="00974AFB">
        <w:rPr>
          <w:rFonts w:eastAsia="Arial"/>
        </w:rPr>
        <w:t>19</w:t>
      </w:r>
      <w:r w:rsidR="00982F2B">
        <w:rPr>
          <w:rFonts w:eastAsia="Arial"/>
          <w:color w:val="C00000"/>
        </w:rPr>
        <w:t xml:space="preserve"> </w:t>
      </w:r>
      <w:r w:rsidR="00982F2B">
        <w:rPr>
          <w:rFonts w:eastAsia="Arial"/>
          <w:color w:val="000000" w:themeColor="text1"/>
        </w:rPr>
        <w:t xml:space="preserve">schools did not have latrines. There </w:t>
      </w:r>
      <w:r w:rsidR="00F7754F">
        <w:rPr>
          <w:rFonts w:eastAsia="Arial"/>
          <w:color w:val="000000" w:themeColor="text1"/>
        </w:rPr>
        <w:t>was</w:t>
      </w:r>
      <w:r w:rsidR="00982F2B">
        <w:rPr>
          <w:rFonts w:eastAsia="Arial"/>
          <w:color w:val="000000" w:themeColor="text1"/>
        </w:rPr>
        <w:t xml:space="preserve"> evidence of both fresh and dry faeces in public areas, mostly by the road side, with Gara Goda and Admancho Arfita kebeles recording the most </w:t>
      </w:r>
      <w:r w:rsidR="007323C4">
        <w:rPr>
          <w:rFonts w:eastAsia="Arial"/>
          <w:color w:val="000000" w:themeColor="text1"/>
        </w:rPr>
        <w:t>episodes</w:t>
      </w:r>
      <w:r w:rsidR="00982F2B">
        <w:rPr>
          <w:rFonts w:eastAsia="Arial"/>
          <w:color w:val="000000" w:themeColor="text1"/>
        </w:rPr>
        <w:t xml:space="preserve">. </w:t>
      </w:r>
    </w:p>
    <w:p w14:paraId="0DF69D62" w14:textId="2CD9C6E5" w:rsidR="00D770B6" w:rsidRDefault="00D770B6" w:rsidP="002C3232">
      <w:pPr>
        <w:jc w:val="both"/>
        <w:rPr>
          <w:rFonts w:eastAsia="Arial"/>
          <w:color w:val="000000" w:themeColor="text1"/>
        </w:rPr>
      </w:pPr>
    </w:p>
    <w:p w14:paraId="39AFFDC2" w14:textId="77777777" w:rsidR="00974AFB" w:rsidRDefault="00974AFB" w:rsidP="002C3232">
      <w:pPr>
        <w:jc w:val="both"/>
        <w:rPr>
          <w:rFonts w:eastAsia="Arial"/>
          <w:color w:val="000000" w:themeColor="text1"/>
        </w:rPr>
      </w:pPr>
    </w:p>
    <w:p w14:paraId="33DCA34C" w14:textId="27F77BD8" w:rsidR="00D770B6" w:rsidRDefault="00D770B6" w:rsidP="002C3232">
      <w:pPr>
        <w:jc w:val="both"/>
        <w:rPr>
          <w:rFonts w:eastAsia="Arial"/>
          <w:color w:val="000000" w:themeColor="text1"/>
        </w:rPr>
      </w:pPr>
    </w:p>
    <w:p w14:paraId="5C56DB65" w14:textId="564CA7E7" w:rsidR="00D770B6" w:rsidRDefault="00D770B6" w:rsidP="002C3232">
      <w:pPr>
        <w:jc w:val="both"/>
        <w:rPr>
          <w:rFonts w:eastAsia="Arial"/>
          <w:color w:val="000000" w:themeColor="text1"/>
        </w:rPr>
      </w:pPr>
    </w:p>
    <w:p w14:paraId="55D22B86" w14:textId="77777777" w:rsidR="00D770B6" w:rsidRPr="00982F2B" w:rsidRDefault="00D770B6" w:rsidP="002C3232">
      <w:pPr>
        <w:jc w:val="both"/>
        <w:rPr>
          <w:rFonts w:eastAsia="Arial"/>
          <w:color w:val="000000" w:themeColor="text1"/>
        </w:rPr>
      </w:pPr>
    </w:p>
    <w:p w14:paraId="59013E5B" w14:textId="0C6333AF" w:rsidR="002B35AB" w:rsidRDefault="00C549C8" w:rsidP="002C3232">
      <w:pPr>
        <w:pStyle w:val="Heading1"/>
        <w:jc w:val="both"/>
      </w:pPr>
      <w:bookmarkStart w:id="1" w:name="_Toc7167039"/>
      <w:r w:rsidRPr="00420105">
        <w:lastRenderedPageBreak/>
        <w:t xml:space="preserve">Background to the </w:t>
      </w:r>
      <w:r w:rsidR="0097735F">
        <w:t>ODF</w:t>
      </w:r>
      <w:r w:rsidRPr="00420105">
        <w:t xml:space="preserve"> survey</w:t>
      </w:r>
      <w:bookmarkEnd w:id="1"/>
    </w:p>
    <w:p w14:paraId="767FA3EC" w14:textId="7858DC4F" w:rsidR="00A548E7" w:rsidRDefault="00422879" w:rsidP="002C3232">
      <w:pPr>
        <w:ind w:left="360"/>
        <w:jc w:val="both"/>
      </w:pPr>
      <w:r w:rsidRPr="00870EBB">
        <w:t xml:space="preserve">Eliminating </w:t>
      </w:r>
      <w:r w:rsidR="003E0B3B">
        <w:t>Open Defecation (</w:t>
      </w:r>
      <w:r w:rsidR="00376155">
        <w:t>OD</w:t>
      </w:r>
      <w:r w:rsidR="003E0B3B">
        <w:t>)</w:t>
      </w:r>
      <w:r w:rsidRPr="00870EBB">
        <w:t xml:space="preserve"> is increasingly seen as a key health outcome, with links to reduced stunting, improved educational </w:t>
      </w:r>
      <w:r w:rsidR="007323C4">
        <w:t xml:space="preserve">attainment </w:t>
      </w:r>
      <w:r w:rsidRPr="00870EBB">
        <w:t xml:space="preserve">and positive health outcomes for children. </w:t>
      </w:r>
      <w:r w:rsidRPr="00162887">
        <w:t>Poor sanitation and hygiene conditions are among the major causes of public health problems in Ethiopia. According to the Ministry of Health’s Health and Health Related Indicators</w:t>
      </w:r>
      <w:r w:rsidR="003E0B3B">
        <w:t>,</w:t>
      </w:r>
      <w:r>
        <w:t xml:space="preserve"> </w:t>
      </w:r>
      <w:r w:rsidRPr="00162887">
        <w:t xml:space="preserve">40 percent of Ethiopians lack access to sanitation facilities. Even where toilets do exist, many are not used, meaning that </w:t>
      </w:r>
      <w:r w:rsidR="00376155">
        <w:t>OD</w:t>
      </w:r>
      <w:r w:rsidRPr="00162887">
        <w:t xml:space="preserve"> is common. Unsanitary environmental conditions resulting from this practice contribute to high rates of diarrhoea</w:t>
      </w:r>
      <w:r w:rsidR="003E0B3B">
        <w:t xml:space="preserve"> disease</w:t>
      </w:r>
      <w:r w:rsidRPr="00162887">
        <w:t xml:space="preserve">-related morbidity and mortality. </w:t>
      </w:r>
      <w:r>
        <w:t xml:space="preserve">As a result, the Government of Ethiopia has been promoting universal sanitation coverage to ensure </w:t>
      </w:r>
      <w:r w:rsidR="003E0B3B">
        <w:t xml:space="preserve">a </w:t>
      </w:r>
      <w:r>
        <w:t>better quality of health</w:t>
      </w:r>
      <w:r w:rsidR="003E0B3B">
        <w:t xml:space="preserve"> nationwide</w:t>
      </w:r>
      <w:r>
        <w:t xml:space="preserve">. </w:t>
      </w:r>
      <w:r w:rsidR="005906A1">
        <w:t xml:space="preserve"> </w:t>
      </w:r>
    </w:p>
    <w:p w14:paraId="11286D43" w14:textId="5B5B756E" w:rsidR="00A548E7" w:rsidRDefault="00422879" w:rsidP="002C3232">
      <w:pPr>
        <w:ind w:left="360"/>
        <w:jc w:val="both"/>
      </w:pPr>
      <w:r>
        <w:t xml:space="preserve">This goal is reflected in the </w:t>
      </w:r>
      <w:r w:rsidRPr="00870EBB">
        <w:t xml:space="preserve">Community Led Total Sanitation and Hygiene (CLTSH) </w:t>
      </w:r>
      <w:r>
        <w:t xml:space="preserve">program that </w:t>
      </w:r>
      <w:r w:rsidRPr="00870EBB">
        <w:t xml:space="preserve">is presently being promoted </w:t>
      </w:r>
      <w:r>
        <w:t xml:space="preserve">by the Government </w:t>
      </w:r>
      <w:r w:rsidRPr="00870EBB">
        <w:t>as one of the major strategies for scaling up sanitation development</w:t>
      </w:r>
      <w:r w:rsidR="003E0B3B">
        <w:t xml:space="preserve">. It is </w:t>
      </w:r>
      <w:r w:rsidRPr="00870EBB">
        <w:t xml:space="preserve">setting ambitious scale-up targets for elimination of </w:t>
      </w:r>
      <w:r w:rsidR="00376155">
        <w:t>OD</w:t>
      </w:r>
      <w:r w:rsidRPr="00870EBB">
        <w:t xml:space="preserve"> in rural areas which include not only safe disposal of faeces but handwashing facilities</w:t>
      </w:r>
      <w:r>
        <w:t xml:space="preserve"> and </w:t>
      </w:r>
      <w:r w:rsidRPr="00870EBB">
        <w:t>cleanliness</w:t>
      </w:r>
      <w:r w:rsidR="003E0B3B">
        <w:t xml:space="preserve"> education</w:t>
      </w:r>
      <w:r w:rsidRPr="00870EBB">
        <w:t xml:space="preserve">. The </w:t>
      </w:r>
      <w:r>
        <w:t>Geshiyaro</w:t>
      </w:r>
      <w:r w:rsidRPr="00870EBB">
        <w:t xml:space="preserve"> project operates in one zone in Ethiopia (Wolaita) and aims to </w:t>
      </w:r>
      <w:r w:rsidR="003E0B3B">
        <w:t xml:space="preserve">both </w:t>
      </w:r>
      <w:r w:rsidRPr="00870EBB">
        <w:t xml:space="preserve">eliminate intestinal worms through mass drug administration and improve Water Sanitation and Hygiene (WaSH) interventions. There are two major outcomes of the WaSH implementation; total elimination of </w:t>
      </w:r>
      <w:r w:rsidR="00376155">
        <w:t>OD</w:t>
      </w:r>
      <w:r w:rsidRPr="00870EBB">
        <w:t xml:space="preserve"> through behavioural change communication and </w:t>
      </w:r>
      <w:r>
        <w:t>CLTSH,</w:t>
      </w:r>
      <w:r w:rsidRPr="00870EBB">
        <w:t xml:space="preserve"> </w:t>
      </w:r>
      <w:r>
        <w:t>and ultimately the provision of safe water and improved latrines</w:t>
      </w:r>
      <w:r w:rsidRPr="00870EBB">
        <w:t xml:space="preserve">. </w:t>
      </w:r>
    </w:p>
    <w:p w14:paraId="32647F1D" w14:textId="49316F94" w:rsidR="00376155" w:rsidRDefault="00376155" w:rsidP="002C3232">
      <w:pPr>
        <w:ind w:left="360"/>
        <w:jc w:val="both"/>
      </w:pPr>
      <w:r>
        <w:t xml:space="preserve">Implementation of WaSH in the Geshiyaro project </w:t>
      </w:r>
      <w:r w:rsidR="003E0B3B">
        <w:t xml:space="preserve">is </w:t>
      </w:r>
      <w:r w:rsidR="00422879">
        <w:t xml:space="preserve">being led by World Vision Ethiopia (WVE). </w:t>
      </w:r>
      <w:r w:rsidR="00422879" w:rsidRPr="00870EBB">
        <w:t>The</w:t>
      </w:r>
      <w:r>
        <w:t>ir</w:t>
      </w:r>
      <w:r w:rsidR="00422879" w:rsidRPr="00870EBB">
        <w:t xml:space="preserve"> approach focuses mainly on achieving sustained behaviour change through motivation and mobilisation of communities to understand the risks associated with </w:t>
      </w:r>
      <w:r>
        <w:t>OD</w:t>
      </w:r>
      <w:r w:rsidR="00422879" w:rsidRPr="00870EBB">
        <w:t xml:space="preserve">. </w:t>
      </w:r>
      <w:r w:rsidR="00A548E7">
        <w:t xml:space="preserve">For behaviour change, a range of </w:t>
      </w:r>
      <w:r w:rsidR="0092621D">
        <w:t xml:space="preserve">education </w:t>
      </w:r>
      <w:r w:rsidR="00A548E7">
        <w:t xml:space="preserve">materials </w:t>
      </w:r>
      <w:r>
        <w:t>such as</w:t>
      </w:r>
      <w:r w:rsidR="00A548E7">
        <w:t xml:space="preserve"> posters, flip charts, handbooks and information cards are being used to </w:t>
      </w:r>
      <w:r>
        <w:t xml:space="preserve">communicate </w:t>
      </w:r>
      <w:r w:rsidR="00A548E7">
        <w:t xml:space="preserve">the importance of achieving ODF status in the target kebeles. </w:t>
      </w:r>
      <w:r w:rsidR="00A548E7" w:rsidRPr="00870EBB">
        <w:t>The</w:t>
      </w:r>
      <w:r w:rsidR="00422879" w:rsidRPr="00870EBB">
        <w:t xml:space="preserve"> community mobilisation efforts focus on assisting communities </w:t>
      </w:r>
      <w:r w:rsidR="00422879">
        <w:t xml:space="preserve">working together to motivate all </w:t>
      </w:r>
      <w:r w:rsidR="00422879" w:rsidRPr="00870EBB">
        <w:t xml:space="preserve">individuals </w:t>
      </w:r>
      <w:r w:rsidR="00422879">
        <w:t xml:space="preserve">in a kebele to </w:t>
      </w:r>
      <w:r w:rsidR="00422879" w:rsidRPr="00870EBB">
        <w:t xml:space="preserve">understand the health risks associated with </w:t>
      </w:r>
      <w:r>
        <w:t>OD</w:t>
      </w:r>
      <w:r w:rsidR="00422879" w:rsidRPr="00870EBB">
        <w:t xml:space="preserve"> and use </w:t>
      </w:r>
      <w:r w:rsidR="003E0B3B">
        <w:t>– ‘</w:t>
      </w:r>
      <w:r w:rsidR="00422879" w:rsidRPr="00870EBB">
        <w:t>disgust</w:t>
      </w:r>
      <w:r w:rsidR="00422879">
        <w:t>,</w:t>
      </w:r>
      <w:r w:rsidR="00422879" w:rsidRPr="00870EBB">
        <w:t xml:space="preserve"> shame</w:t>
      </w:r>
      <w:r w:rsidR="00422879">
        <w:t xml:space="preserve"> and fear</w:t>
      </w:r>
      <w:r w:rsidR="003E0B3B">
        <w:t>’ -</w:t>
      </w:r>
      <w:r w:rsidR="00422879" w:rsidRPr="00870EBB">
        <w:t xml:space="preserve"> as triggers to promote action</w:t>
      </w:r>
      <w:r w:rsidR="003E0B3B">
        <w:t>s</w:t>
      </w:r>
      <w:r w:rsidR="00422879" w:rsidRPr="00870EBB">
        <w:t xml:space="preserve"> </w:t>
      </w:r>
      <w:r w:rsidR="003E0B3B">
        <w:t>that</w:t>
      </w:r>
      <w:r w:rsidR="00422879" w:rsidRPr="00870EBB">
        <w:t xml:space="preserve"> ultimately lead to construction and use of locally built household latrines with </w:t>
      </w:r>
      <w:r w:rsidR="00422879">
        <w:t>financial loans to purchase latrine slabs if necessary</w:t>
      </w:r>
      <w:r w:rsidR="009A0A7E">
        <w:t>.</w:t>
      </w:r>
      <w:r w:rsidR="00A548E7">
        <w:t xml:space="preserve"> </w:t>
      </w:r>
      <w:r w:rsidR="0092621D">
        <w:t>H</w:t>
      </w:r>
      <w:r w:rsidR="00A548E7">
        <w:t xml:space="preserve">andwashing facilities (water and soap/ash) </w:t>
      </w:r>
      <w:r w:rsidR="0092621D">
        <w:t xml:space="preserve">have been strongly recommended to be </w:t>
      </w:r>
      <w:r w:rsidR="003E0B3B">
        <w:t xml:space="preserve">placed </w:t>
      </w:r>
      <w:r w:rsidR="00A548E7">
        <w:t xml:space="preserve">close to latrines. Community latrines are being provided </w:t>
      </w:r>
      <w:r w:rsidR="0092621D">
        <w:t>through</w:t>
      </w:r>
      <w:r w:rsidR="00A548E7">
        <w:t xml:space="preserve"> the k</w:t>
      </w:r>
      <w:r>
        <w:t>e</w:t>
      </w:r>
      <w:r w:rsidR="00A548E7">
        <w:t>bele health unit</w:t>
      </w:r>
      <w:r w:rsidR="003E0B3B">
        <w:t>s</w:t>
      </w:r>
      <w:r w:rsidR="00A548E7">
        <w:t>.</w:t>
      </w:r>
    </w:p>
    <w:p w14:paraId="63BC22B8" w14:textId="38AA3299" w:rsidR="00376155" w:rsidRDefault="00376155" w:rsidP="002C3232">
      <w:pPr>
        <w:ind w:left="360"/>
        <w:jc w:val="both"/>
      </w:pPr>
      <w:r>
        <w:t xml:space="preserve">The Geshiyaro project aims to eliminate intestinal worms through the following WaSH interventions in Year 1 (2018/2019): </w:t>
      </w:r>
    </w:p>
    <w:p w14:paraId="2C97DA4C" w14:textId="6376A906" w:rsidR="00376155" w:rsidRDefault="00376155" w:rsidP="002C3232">
      <w:pPr>
        <w:ind w:left="360"/>
        <w:jc w:val="both"/>
      </w:pPr>
      <w:r>
        <w:t>1.</w:t>
      </w:r>
      <w:r>
        <w:tab/>
        <w:t>40% of all communities to achieve ODF status (12 out of 32 kebeles in Bolosso Sore District) by April 2019, as assessed by this protocol.</w:t>
      </w:r>
    </w:p>
    <w:p w14:paraId="44287ABB" w14:textId="2FEF1850" w:rsidR="00376155" w:rsidRDefault="00376155" w:rsidP="002C3232">
      <w:pPr>
        <w:ind w:left="360"/>
        <w:jc w:val="both"/>
      </w:pPr>
      <w:r>
        <w:t>2.</w:t>
      </w:r>
      <w:r>
        <w:tab/>
        <w:t>70% of the population access to protected water sources by June 30</w:t>
      </w:r>
      <w:r w:rsidRPr="00284B89">
        <w:rPr>
          <w:vertAlign w:val="superscript"/>
        </w:rPr>
        <w:t>th</w:t>
      </w:r>
      <w:r>
        <w:t xml:space="preserve"> 2019.</w:t>
      </w:r>
    </w:p>
    <w:p w14:paraId="0B4F72F3" w14:textId="77777777" w:rsidR="00274EE8" w:rsidRDefault="00376155" w:rsidP="002C3232">
      <w:pPr>
        <w:ind w:left="360"/>
        <w:jc w:val="both"/>
      </w:pPr>
      <w:r>
        <w:t>3.</w:t>
      </w:r>
      <w:r>
        <w:tab/>
        <w:t>20% of the community to have access to basic improved sanitation by June 30</w:t>
      </w:r>
      <w:r w:rsidRPr="00284B89">
        <w:rPr>
          <w:vertAlign w:val="superscript"/>
        </w:rPr>
        <w:t>th</w:t>
      </w:r>
      <w:r>
        <w:t xml:space="preserve"> 2019. </w:t>
      </w:r>
    </w:p>
    <w:p w14:paraId="7D076683" w14:textId="77777777" w:rsidR="00881F0A" w:rsidRDefault="00881F0A" w:rsidP="002C3232">
      <w:pPr>
        <w:jc w:val="both"/>
      </w:pPr>
      <w:r>
        <w:br w:type="page"/>
      </w:r>
    </w:p>
    <w:p w14:paraId="4246A488" w14:textId="50598F40" w:rsidR="00517D91" w:rsidRDefault="00C45424" w:rsidP="002C3232">
      <w:pPr>
        <w:ind w:left="360"/>
        <w:jc w:val="both"/>
      </w:pPr>
      <w:r>
        <w:lastRenderedPageBreak/>
        <w:t xml:space="preserve">Overall, there were </w:t>
      </w:r>
      <w:r w:rsidR="00517D91">
        <w:t xml:space="preserve">seven </w:t>
      </w:r>
      <w:r>
        <w:t>questionnaires</w:t>
      </w:r>
      <w:r w:rsidR="003E0B3B">
        <w:t xml:space="preserve"> employed</w:t>
      </w:r>
      <w:r>
        <w:t xml:space="preserve"> in the ODF verification survey</w:t>
      </w:r>
      <w:r w:rsidR="00F83A1B">
        <w:t>;</w:t>
      </w:r>
      <w:r>
        <w:t xml:space="preserve"> namely, </w:t>
      </w:r>
    </w:p>
    <w:p w14:paraId="076F8DE0" w14:textId="6F8B766C" w:rsidR="00517D91" w:rsidRDefault="00C45424" w:rsidP="002C3232">
      <w:pPr>
        <w:pStyle w:val="ListParagraph"/>
        <w:numPr>
          <w:ilvl w:val="0"/>
          <w:numId w:val="15"/>
        </w:numPr>
        <w:jc w:val="both"/>
      </w:pPr>
      <w:r>
        <w:t>Process monitoring survey to collect sanitation and WaSH indices of the communities</w:t>
      </w:r>
      <w:r w:rsidR="00881F0A">
        <w:t>;</w:t>
      </w:r>
      <w:r>
        <w:t xml:space="preserve"> </w:t>
      </w:r>
    </w:p>
    <w:p w14:paraId="44EBA64A" w14:textId="443E452F" w:rsidR="00517D91" w:rsidRDefault="00C45424" w:rsidP="002C3232">
      <w:pPr>
        <w:pStyle w:val="ListParagraph"/>
        <w:numPr>
          <w:ilvl w:val="0"/>
          <w:numId w:val="15"/>
        </w:numPr>
        <w:jc w:val="both"/>
      </w:pPr>
      <w:r>
        <w:t xml:space="preserve">Kebele </w:t>
      </w:r>
      <w:r w:rsidR="00881F0A">
        <w:t>o</w:t>
      </w:r>
      <w:r>
        <w:t xml:space="preserve">bservation to observe </w:t>
      </w:r>
      <w:r w:rsidR="00881F0A">
        <w:t xml:space="preserve">OD </w:t>
      </w:r>
      <w:r>
        <w:t>practices within the kebeles</w:t>
      </w:r>
      <w:r w:rsidR="00881F0A">
        <w:t>;</w:t>
      </w:r>
    </w:p>
    <w:p w14:paraId="6E67AF66" w14:textId="16D5E01E" w:rsidR="00517D91" w:rsidRDefault="00C45424" w:rsidP="002C3232">
      <w:pPr>
        <w:pStyle w:val="ListParagraph"/>
        <w:numPr>
          <w:ilvl w:val="0"/>
          <w:numId w:val="15"/>
        </w:numPr>
        <w:jc w:val="both"/>
      </w:pPr>
      <w:r>
        <w:t xml:space="preserve">Household </w:t>
      </w:r>
      <w:r w:rsidR="00881F0A">
        <w:t>o</w:t>
      </w:r>
      <w:r>
        <w:t>bservation to capture latrine ownership and use within the h</w:t>
      </w:r>
      <w:r w:rsidR="00517D91">
        <w:t>o</w:t>
      </w:r>
      <w:r>
        <w:t>useholds</w:t>
      </w:r>
      <w:r w:rsidR="00881F0A">
        <w:t>;</w:t>
      </w:r>
      <w:r>
        <w:t xml:space="preserve"> </w:t>
      </w:r>
    </w:p>
    <w:p w14:paraId="6FC5D42D" w14:textId="2603A4A9" w:rsidR="00517D91" w:rsidRPr="009D7F43" w:rsidRDefault="00C45424" w:rsidP="002C3232">
      <w:pPr>
        <w:pStyle w:val="ListParagraph"/>
        <w:numPr>
          <w:ilvl w:val="0"/>
          <w:numId w:val="15"/>
        </w:numPr>
        <w:jc w:val="both"/>
      </w:pPr>
      <w:r w:rsidRPr="009D7F43">
        <w:t>School</w:t>
      </w:r>
      <w:r w:rsidR="00517D91" w:rsidRPr="009D7F43">
        <w:t xml:space="preserve"> Observatio</w:t>
      </w:r>
      <w:r w:rsidR="00F83A1B" w:rsidRPr="009D7F43">
        <w:t>n</w:t>
      </w:r>
    </w:p>
    <w:p w14:paraId="76DAF05C" w14:textId="74D09EFD" w:rsidR="00517D91" w:rsidRPr="009D7F43" w:rsidRDefault="00C45424" w:rsidP="002C3232">
      <w:pPr>
        <w:pStyle w:val="ListParagraph"/>
        <w:numPr>
          <w:ilvl w:val="0"/>
          <w:numId w:val="15"/>
        </w:numPr>
        <w:jc w:val="both"/>
      </w:pPr>
      <w:r w:rsidRPr="009D7F43">
        <w:t>Health facility</w:t>
      </w:r>
      <w:r w:rsidR="00517D91" w:rsidRPr="009D7F43">
        <w:t xml:space="preserve"> Observation</w:t>
      </w:r>
    </w:p>
    <w:p w14:paraId="6B389D4D" w14:textId="7B273DF1" w:rsidR="00517D91" w:rsidRDefault="00C45424" w:rsidP="002C3232">
      <w:pPr>
        <w:pStyle w:val="ListParagraph"/>
        <w:numPr>
          <w:ilvl w:val="0"/>
          <w:numId w:val="15"/>
        </w:numPr>
        <w:jc w:val="both"/>
      </w:pPr>
      <w:r>
        <w:t>Religious Centre Observation</w:t>
      </w:r>
      <w:r w:rsidR="00881F0A">
        <w:t xml:space="preserve"> </w:t>
      </w:r>
      <w:r>
        <w:t xml:space="preserve">to capture availability and use of latrines </w:t>
      </w:r>
      <w:r w:rsidR="00881F0A">
        <w:t>at religious centres such as churches;</w:t>
      </w:r>
      <w:r>
        <w:t xml:space="preserve"> </w:t>
      </w:r>
    </w:p>
    <w:p w14:paraId="4932CA14" w14:textId="5EFA831D" w:rsidR="00517D91" w:rsidRDefault="00C45424" w:rsidP="002C3232">
      <w:pPr>
        <w:pStyle w:val="ListParagraph"/>
        <w:numPr>
          <w:ilvl w:val="0"/>
          <w:numId w:val="15"/>
        </w:numPr>
        <w:jc w:val="both"/>
      </w:pPr>
      <w:r>
        <w:t>Other Verification</w:t>
      </w:r>
      <w:r w:rsidR="00F83A1B">
        <w:t xml:space="preserve"> methods</w:t>
      </w:r>
      <w:r>
        <w:t xml:space="preserve"> w</w:t>
      </w:r>
      <w:r w:rsidR="00F83A1B">
        <w:t>ere</w:t>
      </w:r>
      <w:r>
        <w:t xml:space="preserve"> used to capture images and location of evidence of </w:t>
      </w:r>
      <w:r w:rsidR="00881F0A">
        <w:t>OD</w:t>
      </w:r>
      <w:r>
        <w:t xml:space="preserve"> within the communities.</w:t>
      </w:r>
    </w:p>
    <w:p w14:paraId="0FCF1C44" w14:textId="318F9ADA" w:rsidR="00C549C8" w:rsidRPr="00420105" w:rsidRDefault="005E6D09" w:rsidP="002C3232">
      <w:pPr>
        <w:pStyle w:val="Heading1"/>
        <w:jc w:val="both"/>
      </w:pPr>
      <w:bookmarkStart w:id="2" w:name="_Toc7167040"/>
      <w:r>
        <w:t>ODF</w:t>
      </w:r>
      <w:r w:rsidR="00A643E7" w:rsidRPr="00420105">
        <w:t xml:space="preserve"> survey data collection methods</w:t>
      </w:r>
      <w:bookmarkEnd w:id="2"/>
    </w:p>
    <w:p w14:paraId="41E7139B" w14:textId="61A27E70" w:rsidR="000522AA" w:rsidRPr="000522AA" w:rsidRDefault="005E6D09" w:rsidP="002C3232">
      <w:pPr>
        <w:pStyle w:val="Heading2"/>
        <w:jc w:val="both"/>
      </w:pPr>
      <w:bookmarkStart w:id="3" w:name="_Toc7167041"/>
      <w:r>
        <w:t>S</w:t>
      </w:r>
      <w:r w:rsidR="00B4085C" w:rsidRPr="00420105">
        <w:t>ite</w:t>
      </w:r>
      <w:r w:rsidR="005621D4" w:rsidRPr="00420105">
        <w:t xml:space="preserve"> selection</w:t>
      </w:r>
      <w:bookmarkEnd w:id="3"/>
    </w:p>
    <w:p w14:paraId="21837524" w14:textId="2077B80A" w:rsidR="00AA5C8E" w:rsidRDefault="00517D91" w:rsidP="002C3232">
      <w:pPr>
        <w:jc w:val="both"/>
      </w:pPr>
      <w:r>
        <w:t xml:space="preserve">One of the </w:t>
      </w:r>
      <w:r w:rsidR="00AA5C8E">
        <w:t>Year 1 gating target</w:t>
      </w:r>
      <w:r>
        <w:t>s</w:t>
      </w:r>
      <w:r w:rsidR="00AA5C8E">
        <w:t xml:space="preserve"> for the Geshiyaro project</w:t>
      </w:r>
      <w:r>
        <w:t xml:space="preserve"> was</w:t>
      </w:r>
      <w:r w:rsidR="00AA5C8E">
        <w:t xml:space="preserve"> ODF verification in 40% of communities in Bolosso Sore district. These communities </w:t>
      </w:r>
      <w:r>
        <w:t>were</w:t>
      </w:r>
      <w:r w:rsidR="00AA5C8E">
        <w:t xml:space="preserve"> </w:t>
      </w:r>
      <w:r>
        <w:t xml:space="preserve">first </w:t>
      </w:r>
      <w:r w:rsidR="00AA5C8E">
        <w:t xml:space="preserve">verified at the kebele </w:t>
      </w:r>
      <w:r w:rsidR="00610667">
        <w:t xml:space="preserve">level by the kebele administration team; </w:t>
      </w:r>
      <w:r>
        <w:t xml:space="preserve">then </w:t>
      </w:r>
      <w:r w:rsidR="00610667">
        <w:t xml:space="preserve">at the woreda level, and </w:t>
      </w:r>
      <w:r>
        <w:t>finally confirmed</w:t>
      </w:r>
      <w:r w:rsidR="00610667">
        <w:t xml:space="preserve"> by WVE. </w:t>
      </w:r>
      <w:r>
        <w:t>As part of the independent monitoring and evaluation of the project all</w:t>
      </w:r>
      <w:r w:rsidR="00AA5C8E">
        <w:t xml:space="preserve"> 12 kebeles </w:t>
      </w:r>
      <w:r w:rsidR="00610667">
        <w:t xml:space="preserve">that </w:t>
      </w:r>
      <w:r w:rsidR="00AA5C8E">
        <w:t>were declare</w:t>
      </w:r>
      <w:r>
        <w:t>d</w:t>
      </w:r>
      <w:r w:rsidR="00AA5C8E">
        <w:t xml:space="preserve"> ODF by WVE</w:t>
      </w:r>
      <w:r w:rsidR="00610667">
        <w:t xml:space="preserve"> </w:t>
      </w:r>
      <w:r>
        <w:t>were assessed by the</w:t>
      </w:r>
      <w:r w:rsidR="00AA5C8E">
        <w:t xml:space="preserve"> evaluation team (EPHI/LCNTRD) for ratification of their ODF status. </w:t>
      </w:r>
    </w:p>
    <w:p w14:paraId="16867630" w14:textId="641FF3CD" w:rsidR="003A6C8C" w:rsidRPr="003A6C8C" w:rsidRDefault="00FE5548" w:rsidP="002C3232">
      <w:pPr>
        <w:spacing w:after="0" w:line="240" w:lineRule="auto"/>
        <w:jc w:val="both"/>
      </w:pPr>
      <w:r>
        <w:t xml:space="preserve">The list of 12 kebeles below were provided by WVE and </w:t>
      </w:r>
      <w:r w:rsidR="00517D91">
        <w:t xml:space="preserve">declared </w:t>
      </w:r>
      <w:r>
        <w:t>ODF</w:t>
      </w:r>
      <w:r w:rsidR="00517D91">
        <w:t>:</w:t>
      </w:r>
      <w:r>
        <w:t xml:space="preserve"> </w:t>
      </w:r>
    </w:p>
    <w:tbl>
      <w:tblPr>
        <w:tblW w:w="3020" w:type="dxa"/>
        <w:tblLook w:val="04A0" w:firstRow="1" w:lastRow="0" w:firstColumn="1" w:lastColumn="0" w:noHBand="0" w:noVBand="1"/>
      </w:tblPr>
      <w:tblGrid>
        <w:gridCol w:w="640"/>
        <w:gridCol w:w="2380"/>
      </w:tblGrid>
      <w:tr w:rsidR="003A6C8C" w:rsidRPr="00517D91" w14:paraId="3824FC6C" w14:textId="77777777" w:rsidTr="00F552B3">
        <w:trPr>
          <w:trHeight w:val="345"/>
        </w:trPr>
        <w:tc>
          <w:tcPr>
            <w:tcW w:w="640" w:type="dxa"/>
            <w:shd w:val="clear" w:color="auto" w:fill="auto"/>
            <w:noWrap/>
            <w:vAlign w:val="bottom"/>
            <w:hideMark/>
          </w:tcPr>
          <w:p w14:paraId="5FE8F5BD" w14:textId="77777777" w:rsidR="003A6C8C" w:rsidRPr="00284B89" w:rsidRDefault="003A6C8C" w:rsidP="002C3232">
            <w:pPr>
              <w:pStyle w:val="NoSpacing"/>
              <w:jc w:val="both"/>
              <w:rPr>
                <w:rFonts w:cstheme="minorHAnsi"/>
                <w:lang w:eastAsia="en-GB"/>
              </w:rPr>
            </w:pPr>
            <w:r w:rsidRPr="00284B89">
              <w:rPr>
                <w:rFonts w:cstheme="minorHAnsi"/>
                <w:lang w:eastAsia="en-GB"/>
              </w:rPr>
              <w:t>1</w:t>
            </w:r>
          </w:p>
        </w:tc>
        <w:tc>
          <w:tcPr>
            <w:tcW w:w="2380" w:type="dxa"/>
            <w:shd w:val="clear" w:color="auto" w:fill="auto"/>
            <w:noWrap/>
            <w:vAlign w:val="bottom"/>
            <w:hideMark/>
          </w:tcPr>
          <w:p w14:paraId="07282F60" w14:textId="77777777" w:rsidR="003A6C8C" w:rsidRPr="00284B89" w:rsidRDefault="003A6C8C" w:rsidP="002C3232">
            <w:pPr>
              <w:pStyle w:val="NoSpacing"/>
              <w:jc w:val="both"/>
              <w:rPr>
                <w:rFonts w:cstheme="minorHAnsi"/>
                <w:lang w:eastAsia="en-GB"/>
              </w:rPr>
            </w:pPr>
            <w:r w:rsidRPr="00284B89">
              <w:rPr>
                <w:rFonts w:cstheme="minorHAnsi"/>
                <w:lang w:eastAsia="en-GB"/>
              </w:rPr>
              <w:t>Tiye Hembecho</w:t>
            </w:r>
          </w:p>
        </w:tc>
      </w:tr>
      <w:tr w:rsidR="003A6C8C" w:rsidRPr="00517D91" w14:paraId="4DF085A3" w14:textId="77777777" w:rsidTr="00F552B3">
        <w:trPr>
          <w:trHeight w:val="345"/>
        </w:trPr>
        <w:tc>
          <w:tcPr>
            <w:tcW w:w="640" w:type="dxa"/>
            <w:shd w:val="clear" w:color="auto" w:fill="auto"/>
            <w:noWrap/>
            <w:vAlign w:val="bottom"/>
            <w:hideMark/>
          </w:tcPr>
          <w:p w14:paraId="7DF49D2A" w14:textId="77777777" w:rsidR="003A6C8C" w:rsidRPr="00284B89" w:rsidRDefault="003A6C8C" w:rsidP="002C3232">
            <w:pPr>
              <w:pStyle w:val="NoSpacing"/>
              <w:jc w:val="both"/>
              <w:rPr>
                <w:rFonts w:cstheme="minorHAnsi"/>
                <w:lang w:eastAsia="en-GB"/>
              </w:rPr>
            </w:pPr>
            <w:r w:rsidRPr="00284B89">
              <w:rPr>
                <w:rFonts w:cstheme="minorHAnsi"/>
                <w:lang w:eastAsia="en-GB"/>
              </w:rPr>
              <w:t>2</w:t>
            </w:r>
          </w:p>
        </w:tc>
        <w:tc>
          <w:tcPr>
            <w:tcW w:w="2380" w:type="dxa"/>
            <w:shd w:val="clear" w:color="auto" w:fill="auto"/>
            <w:noWrap/>
            <w:vAlign w:val="bottom"/>
            <w:hideMark/>
          </w:tcPr>
          <w:p w14:paraId="2C3E3D9C" w14:textId="77777777" w:rsidR="003A6C8C" w:rsidRPr="00284B89" w:rsidRDefault="003A6C8C" w:rsidP="002C3232">
            <w:pPr>
              <w:pStyle w:val="NoSpacing"/>
              <w:jc w:val="both"/>
              <w:rPr>
                <w:rFonts w:cstheme="minorHAnsi"/>
                <w:lang w:eastAsia="en-GB"/>
              </w:rPr>
            </w:pPr>
            <w:r w:rsidRPr="00284B89">
              <w:rPr>
                <w:rFonts w:cstheme="minorHAnsi"/>
                <w:lang w:eastAsia="en-GB"/>
              </w:rPr>
              <w:t>Wormuma</w:t>
            </w:r>
          </w:p>
        </w:tc>
      </w:tr>
      <w:tr w:rsidR="003A6C8C" w:rsidRPr="00517D91" w14:paraId="552CC8DD" w14:textId="77777777" w:rsidTr="00F552B3">
        <w:trPr>
          <w:trHeight w:val="345"/>
        </w:trPr>
        <w:tc>
          <w:tcPr>
            <w:tcW w:w="640" w:type="dxa"/>
            <w:shd w:val="clear" w:color="auto" w:fill="auto"/>
            <w:noWrap/>
            <w:vAlign w:val="bottom"/>
            <w:hideMark/>
          </w:tcPr>
          <w:p w14:paraId="1F439A74" w14:textId="77777777" w:rsidR="003A6C8C" w:rsidRPr="00284B89" w:rsidRDefault="003A6C8C" w:rsidP="002C3232">
            <w:pPr>
              <w:pStyle w:val="NoSpacing"/>
              <w:jc w:val="both"/>
              <w:rPr>
                <w:rFonts w:cstheme="minorHAnsi"/>
                <w:lang w:eastAsia="en-GB"/>
              </w:rPr>
            </w:pPr>
            <w:r w:rsidRPr="00284B89">
              <w:rPr>
                <w:rFonts w:cstheme="minorHAnsi"/>
                <w:lang w:eastAsia="en-GB"/>
              </w:rPr>
              <w:t>3</w:t>
            </w:r>
          </w:p>
        </w:tc>
        <w:tc>
          <w:tcPr>
            <w:tcW w:w="2380" w:type="dxa"/>
            <w:shd w:val="clear" w:color="auto" w:fill="auto"/>
            <w:noWrap/>
            <w:vAlign w:val="bottom"/>
            <w:hideMark/>
          </w:tcPr>
          <w:p w14:paraId="7F891E9E" w14:textId="77777777" w:rsidR="003A6C8C" w:rsidRPr="00284B89" w:rsidRDefault="003A6C8C" w:rsidP="002C3232">
            <w:pPr>
              <w:pStyle w:val="NoSpacing"/>
              <w:jc w:val="both"/>
              <w:rPr>
                <w:rFonts w:cstheme="minorHAnsi"/>
                <w:lang w:eastAsia="en-GB"/>
              </w:rPr>
            </w:pPr>
            <w:r w:rsidRPr="00284B89">
              <w:rPr>
                <w:rFonts w:cstheme="minorHAnsi"/>
                <w:lang w:eastAsia="en-GB"/>
              </w:rPr>
              <w:t xml:space="preserve">Basa Gofera </w:t>
            </w:r>
          </w:p>
        </w:tc>
      </w:tr>
      <w:tr w:rsidR="003A6C8C" w:rsidRPr="00517D91" w14:paraId="50D31E54" w14:textId="77777777" w:rsidTr="00F552B3">
        <w:trPr>
          <w:trHeight w:val="345"/>
        </w:trPr>
        <w:tc>
          <w:tcPr>
            <w:tcW w:w="640" w:type="dxa"/>
            <w:shd w:val="clear" w:color="auto" w:fill="auto"/>
            <w:noWrap/>
            <w:vAlign w:val="bottom"/>
            <w:hideMark/>
          </w:tcPr>
          <w:p w14:paraId="322296C2" w14:textId="77777777" w:rsidR="003A6C8C" w:rsidRPr="00284B89" w:rsidRDefault="003A6C8C" w:rsidP="002C3232">
            <w:pPr>
              <w:pStyle w:val="NoSpacing"/>
              <w:jc w:val="both"/>
              <w:rPr>
                <w:rFonts w:cstheme="minorHAnsi"/>
                <w:lang w:eastAsia="en-GB"/>
              </w:rPr>
            </w:pPr>
            <w:r w:rsidRPr="00284B89">
              <w:rPr>
                <w:rFonts w:cstheme="minorHAnsi"/>
                <w:lang w:eastAsia="en-GB"/>
              </w:rPr>
              <w:t>4</w:t>
            </w:r>
          </w:p>
        </w:tc>
        <w:tc>
          <w:tcPr>
            <w:tcW w:w="2380" w:type="dxa"/>
            <w:shd w:val="clear" w:color="auto" w:fill="auto"/>
            <w:noWrap/>
            <w:vAlign w:val="bottom"/>
            <w:hideMark/>
          </w:tcPr>
          <w:p w14:paraId="73FE6D76" w14:textId="77777777" w:rsidR="003A6C8C" w:rsidRPr="00284B89" w:rsidRDefault="003A6C8C" w:rsidP="002C3232">
            <w:pPr>
              <w:pStyle w:val="NoSpacing"/>
              <w:jc w:val="both"/>
              <w:rPr>
                <w:rFonts w:cstheme="minorHAnsi"/>
                <w:lang w:eastAsia="en-GB"/>
              </w:rPr>
            </w:pPr>
            <w:r w:rsidRPr="00284B89">
              <w:rPr>
                <w:rFonts w:cstheme="minorHAnsi"/>
                <w:lang w:eastAsia="en-GB"/>
              </w:rPr>
              <w:t>Gara Godu</w:t>
            </w:r>
          </w:p>
        </w:tc>
      </w:tr>
      <w:tr w:rsidR="003A6C8C" w:rsidRPr="00517D91" w14:paraId="6C953CA0" w14:textId="77777777" w:rsidTr="00F552B3">
        <w:trPr>
          <w:trHeight w:val="345"/>
        </w:trPr>
        <w:tc>
          <w:tcPr>
            <w:tcW w:w="640" w:type="dxa"/>
            <w:shd w:val="clear" w:color="auto" w:fill="auto"/>
            <w:noWrap/>
            <w:vAlign w:val="bottom"/>
            <w:hideMark/>
          </w:tcPr>
          <w:p w14:paraId="4E3F505C" w14:textId="77777777" w:rsidR="003A6C8C" w:rsidRPr="00284B89" w:rsidRDefault="003A6C8C" w:rsidP="002C3232">
            <w:pPr>
              <w:pStyle w:val="NoSpacing"/>
              <w:jc w:val="both"/>
              <w:rPr>
                <w:rFonts w:cstheme="minorHAnsi"/>
                <w:lang w:eastAsia="en-GB"/>
              </w:rPr>
            </w:pPr>
            <w:r w:rsidRPr="00284B89">
              <w:rPr>
                <w:rFonts w:cstheme="minorHAnsi"/>
                <w:lang w:eastAsia="en-GB"/>
              </w:rPr>
              <w:t>5</w:t>
            </w:r>
          </w:p>
        </w:tc>
        <w:tc>
          <w:tcPr>
            <w:tcW w:w="2380" w:type="dxa"/>
            <w:shd w:val="clear" w:color="auto" w:fill="auto"/>
            <w:noWrap/>
            <w:vAlign w:val="bottom"/>
            <w:hideMark/>
          </w:tcPr>
          <w:p w14:paraId="6DFABD13" w14:textId="77777777" w:rsidR="003A6C8C" w:rsidRPr="00284B89" w:rsidRDefault="003A6C8C" w:rsidP="002C3232">
            <w:pPr>
              <w:pStyle w:val="NoSpacing"/>
              <w:jc w:val="both"/>
              <w:rPr>
                <w:rFonts w:cstheme="minorHAnsi"/>
                <w:lang w:eastAsia="en-GB"/>
              </w:rPr>
            </w:pPr>
            <w:r w:rsidRPr="00284B89">
              <w:rPr>
                <w:rFonts w:cstheme="minorHAnsi"/>
                <w:lang w:eastAsia="en-GB"/>
              </w:rPr>
              <w:t>Achura Mazegaja</w:t>
            </w:r>
          </w:p>
        </w:tc>
      </w:tr>
      <w:tr w:rsidR="003A6C8C" w:rsidRPr="00517D91" w14:paraId="3C11F632" w14:textId="77777777" w:rsidTr="00F552B3">
        <w:trPr>
          <w:trHeight w:val="345"/>
        </w:trPr>
        <w:tc>
          <w:tcPr>
            <w:tcW w:w="640" w:type="dxa"/>
            <w:shd w:val="clear" w:color="auto" w:fill="auto"/>
            <w:noWrap/>
            <w:vAlign w:val="bottom"/>
            <w:hideMark/>
          </w:tcPr>
          <w:p w14:paraId="3443AB0E" w14:textId="77777777" w:rsidR="003A6C8C" w:rsidRPr="00284B89" w:rsidRDefault="003A6C8C" w:rsidP="002C3232">
            <w:pPr>
              <w:pStyle w:val="NoSpacing"/>
              <w:jc w:val="both"/>
              <w:rPr>
                <w:rFonts w:cstheme="minorHAnsi"/>
                <w:lang w:eastAsia="en-GB"/>
              </w:rPr>
            </w:pPr>
            <w:r w:rsidRPr="00284B89">
              <w:rPr>
                <w:rFonts w:cstheme="minorHAnsi"/>
                <w:lang w:eastAsia="en-GB"/>
              </w:rPr>
              <w:t>6</w:t>
            </w:r>
          </w:p>
        </w:tc>
        <w:tc>
          <w:tcPr>
            <w:tcW w:w="2380" w:type="dxa"/>
            <w:shd w:val="clear" w:color="auto" w:fill="auto"/>
            <w:noWrap/>
            <w:vAlign w:val="bottom"/>
            <w:hideMark/>
          </w:tcPr>
          <w:p w14:paraId="23060557" w14:textId="77777777" w:rsidR="003A6C8C" w:rsidRPr="00284B89" w:rsidRDefault="003A6C8C" w:rsidP="002C3232">
            <w:pPr>
              <w:pStyle w:val="NoSpacing"/>
              <w:jc w:val="both"/>
              <w:rPr>
                <w:rFonts w:cstheme="minorHAnsi"/>
                <w:lang w:eastAsia="en-GB"/>
              </w:rPr>
            </w:pPr>
            <w:r w:rsidRPr="00284B89">
              <w:rPr>
                <w:rFonts w:cstheme="minorHAnsi"/>
                <w:lang w:eastAsia="en-GB"/>
              </w:rPr>
              <w:t>Dachi Gofera</w:t>
            </w:r>
          </w:p>
        </w:tc>
      </w:tr>
      <w:tr w:rsidR="003A6C8C" w:rsidRPr="00517D91" w14:paraId="09D6DFD0" w14:textId="77777777" w:rsidTr="00F552B3">
        <w:trPr>
          <w:trHeight w:val="345"/>
        </w:trPr>
        <w:tc>
          <w:tcPr>
            <w:tcW w:w="640" w:type="dxa"/>
            <w:shd w:val="clear" w:color="auto" w:fill="auto"/>
            <w:noWrap/>
            <w:vAlign w:val="bottom"/>
            <w:hideMark/>
          </w:tcPr>
          <w:p w14:paraId="181EB136" w14:textId="77777777" w:rsidR="003A6C8C" w:rsidRPr="00284B89" w:rsidRDefault="003A6C8C" w:rsidP="002C3232">
            <w:pPr>
              <w:pStyle w:val="NoSpacing"/>
              <w:jc w:val="both"/>
              <w:rPr>
                <w:rFonts w:cstheme="minorHAnsi"/>
                <w:lang w:eastAsia="en-GB"/>
              </w:rPr>
            </w:pPr>
            <w:r w:rsidRPr="00284B89">
              <w:rPr>
                <w:rFonts w:cstheme="minorHAnsi"/>
                <w:lang w:eastAsia="en-GB"/>
              </w:rPr>
              <w:t>7</w:t>
            </w:r>
          </w:p>
        </w:tc>
        <w:tc>
          <w:tcPr>
            <w:tcW w:w="2380" w:type="dxa"/>
            <w:shd w:val="clear" w:color="auto" w:fill="auto"/>
            <w:noWrap/>
            <w:vAlign w:val="bottom"/>
            <w:hideMark/>
          </w:tcPr>
          <w:p w14:paraId="6C811E4F" w14:textId="77777777" w:rsidR="003A6C8C" w:rsidRPr="00284B89" w:rsidRDefault="003A6C8C" w:rsidP="002C3232">
            <w:pPr>
              <w:pStyle w:val="NoSpacing"/>
              <w:jc w:val="both"/>
              <w:rPr>
                <w:rFonts w:cstheme="minorHAnsi"/>
                <w:lang w:eastAsia="en-GB"/>
              </w:rPr>
            </w:pPr>
            <w:r w:rsidRPr="00284B89">
              <w:rPr>
                <w:rFonts w:cstheme="minorHAnsi"/>
                <w:lang w:eastAsia="en-GB"/>
              </w:rPr>
              <w:t>Dubo</w:t>
            </w:r>
          </w:p>
        </w:tc>
      </w:tr>
      <w:tr w:rsidR="003A6C8C" w:rsidRPr="00517D91" w14:paraId="2BB7B5FD" w14:textId="77777777" w:rsidTr="00F552B3">
        <w:trPr>
          <w:trHeight w:val="345"/>
        </w:trPr>
        <w:tc>
          <w:tcPr>
            <w:tcW w:w="640" w:type="dxa"/>
            <w:shd w:val="clear" w:color="auto" w:fill="auto"/>
            <w:noWrap/>
            <w:vAlign w:val="bottom"/>
            <w:hideMark/>
          </w:tcPr>
          <w:p w14:paraId="1354E4AA" w14:textId="77777777" w:rsidR="003A6C8C" w:rsidRPr="00284B89" w:rsidRDefault="003A6C8C" w:rsidP="002C3232">
            <w:pPr>
              <w:pStyle w:val="NoSpacing"/>
              <w:jc w:val="both"/>
              <w:rPr>
                <w:rFonts w:cstheme="minorHAnsi"/>
                <w:lang w:eastAsia="en-GB"/>
              </w:rPr>
            </w:pPr>
            <w:r w:rsidRPr="00284B89">
              <w:rPr>
                <w:rFonts w:cstheme="minorHAnsi"/>
                <w:lang w:eastAsia="en-GB"/>
              </w:rPr>
              <w:t>8</w:t>
            </w:r>
          </w:p>
        </w:tc>
        <w:tc>
          <w:tcPr>
            <w:tcW w:w="2380" w:type="dxa"/>
            <w:shd w:val="clear" w:color="auto" w:fill="auto"/>
            <w:noWrap/>
            <w:vAlign w:val="bottom"/>
            <w:hideMark/>
          </w:tcPr>
          <w:p w14:paraId="3AD506C7" w14:textId="77777777" w:rsidR="003A6C8C" w:rsidRPr="00284B89" w:rsidRDefault="003A6C8C" w:rsidP="002C3232">
            <w:pPr>
              <w:pStyle w:val="NoSpacing"/>
              <w:jc w:val="both"/>
              <w:rPr>
                <w:rFonts w:cstheme="minorHAnsi"/>
                <w:lang w:eastAsia="en-GB"/>
              </w:rPr>
            </w:pPr>
            <w:r w:rsidRPr="00284B89">
              <w:rPr>
                <w:rFonts w:cstheme="minorHAnsi"/>
                <w:lang w:eastAsia="en-GB"/>
              </w:rPr>
              <w:t>Korkie Dogie</w:t>
            </w:r>
          </w:p>
        </w:tc>
      </w:tr>
      <w:tr w:rsidR="003A6C8C" w:rsidRPr="00517D91" w14:paraId="22A47AE7" w14:textId="77777777" w:rsidTr="00F552B3">
        <w:trPr>
          <w:trHeight w:val="345"/>
        </w:trPr>
        <w:tc>
          <w:tcPr>
            <w:tcW w:w="640" w:type="dxa"/>
            <w:shd w:val="clear" w:color="auto" w:fill="auto"/>
            <w:noWrap/>
            <w:vAlign w:val="bottom"/>
            <w:hideMark/>
          </w:tcPr>
          <w:p w14:paraId="41CD80A1" w14:textId="77777777" w:rsidR="003A6C8C" w:rsidRPr="00284B89" w:rsidRDefault="003A6C8C" w:rsidP="002C3232">
            <w:pPr>
              <w:pStyle w:val="NoSpacing"/>
              <w:jc w:val="both"/>
              <w:rPr>
                <w:rFonts w:cstheme="minorHAnsi"/>
                <w:lang w:eastAsia="en-GB"/>
              </w:rPr>
            </w:pPr>
            <w:r w:rsidRPr="00284B89">
              <w:rPr>
                <w:rFonts w:cstheme="minorHAnsi"/>
                <w:lang w:eastAsia="en-GB"/>
              </w:rPr>
              <w:t>9</w:t>
            </w:r>
          </w:p>
        </w:tc>
        <w:tc>
          <w:tcPr>
            <w:tcW w:w="2380" w:type="dxa"/>
            <w:shd w:val="clear" w:color="auto" w:fill="auto"/>
            <w:noWrap/>
            <w:vAlign w:val="bottom"/>
            <w:hideMark/>
          </w:tcPr>
          <w:p w14:paraId="03CC728A" w14:textId="77777777" w:rsidR="003A6C8C" w:rsidRPr="00284B89" w:rsidRDefault="003A6C8C" w:rsidP="002C3232">
            <w:pPr>
              <w:pStyle w:val="NoSpacing"/>
              <w:jc w:val="both"/>
              <w:rPr>
                <w:rFonts w:cstheme="minorHAnsi"/>
                <w:lang w:eastAsia="en-GB"/>
              </w:rPr>
            </w:pPr>
            <w:r w:rsidRPr="00284B89">
              <w:rPr>
                <w:rFonts w:cstheme="minorHAnsi"/>
                <w:lang w:eastAsia="en-GB"/>
              </w:rPr>
              <w:t>Afama Mino</w:t>
            </w:r>
          </w:p>
        </w:tc>
      </w:tr>
      <w:tr w:rsidR="003A6C8C" w:rsidRPr="00517D91" w14:paraId="44A30AA7" w14:textId="77777777" w:rsidTr="00F552B3">
        <w:trPr>
          <w:trHeight w:val="345"/>
        </w:trPr>
        <w:tc>
          <w:tcPr>
            <w:tcW w:w="640" w:type="dxa"/>
            <w:shd w:val="clear" w:color="auto" w:fill="auto"/>
            <w:noWrap/>
            <w:vAlign w:val="bottom"/>
            <w:hideMark/>
          </w:tcPr>
          <w:p w14:paraId="1B0BB681" w14:textId="77777777" w:rsidR="003A6C8C" w:rsidRPr="00284B89" w:rsidRDefault="003A6C8C" w:rsidP="002C3232">
            <w:pPr>
              <w:pStyle w:val="NoSpacing"/>
              <w:jc w:val="both"/>
              <w:rPr>
                <w:rFonts w:cstheme="minorHAnsi"/>
                <w:lang w:eastAsia="en-GB"/>
              </w:rPr>
            </w:pPr>
            <w:r w:rsidRPr="00284B89">
              <w:rPr>
                <w:rFonts w:cstheme="minorHAnsi"/>
                <w:lang w:eastAsia="en-GB"/>
              </w:rPr>
              <w:t>10</w:t>
            </w:r>
          </w:p>
        </w:tc>
        <w:tc>
          <w:tcPr>
            <w:tcW w:w="2380" w:type="dxa"/>
            <w:shd w:val="clear" w:color="auto" w:fill="auto"/>
            <w:noWrap/>
            <w:vAlign w:val="bottom"/>
            <w:hideMark/>
          </w:tcPr>
          <w:p w14:paraId="2B652A63" w14:textId="77777777" w:rsidR="003A6C8C" w:rsidRPr="00284B89" w:rsidRDefault="003A6C8C" w:rsidP="002C3232">
            <w:pPr>
              <w:pStyle w:val="NoSpacing"/>
              <w:jc w:val="both"/>
              <w:rPr>
                <w:rFonts w:cstheme="minorHAnsi"/>
                <w:lang w:eastAsia="en-GB"/>
              </w:rPr>
            </w:pPr>
            <w:r w:rsidRPr="00284B89">
              <w:rPr>
                <w:rFonts w:cstheme="minorHAnsi"/>
                <w:lang w:eastAsia="en-GB"/>
              </w:rPr>
              <w:t>Dola</w:t>
            </w:r>
          </w:p>
        </w:tc>
      </w:tr>
      <w:tr w:rsidR="003A6C8C" w:rsidRPr="00517D91" w14:paraId="66015FDA" w14:textId="77777777" w:rsidTr="00F552B3">
        <w:trPr>
          <w:trHeight w:val="345"/>
        </w:trPr>
        <w:tc>
          <w:tcPr>
            <w:tcW w:w="640" w:type="dxa"/>
            <w:shd w:val="clear" w:color="auto" w:fill="auto"/>
            <w:noWrap/>
            <w:vAlign w:val="bottom"/>
            <w:hideMark/>
          </w:tcPr>
          <w:p w14:paraId="3DDC747F" w14:textId="77777777" w:rsidR="003A6C8C" w:rsidRPr="00284B89" w:rsidRDefault="003A6C8C" w:rsidP="002C3232">
            <w:pPr>
              <w:pStyle w:val="NoSpacing"/>
              <w:jc w:val="both"/>
              <w:rPr>
                <w:rFonts w:cstheme="minorHAnsi"/>
                <w:lang w:eastAsia="en-GB"/>
              </w:rPr>
            </w:pPr>
            <w:r w:rsidRPr="00284B89">
              <w:rPr>
                <w:rFonts w:cstheme="minorHAnsi"/>
                <w:lang w:eastAsia="en-GB"/>
              </w:rPr>
              <w:t>11</w:t>
            </w:r>
          </w:p>
        </w:tc>
        <w:tc>
          <w:tcPr>
            <w:tcW w:w="2380" w:type="dxa"/>
            <w:shd w:val="clear" w:color="auto" w:fill="auto"/>
            <w:noWrap/>
            <w:vAlign w:val="bottom"/>
            <w:hideMark/>
          </w:tcPr>
          <w:p w14:paraId="4D6DFF15" w14:textId="77777777" w:rsidR="003A6C8C" w:rsidRPr="00284B89" w:rsidRDefault="003A6C8C" w:rsidP="002C3232">
            <w:pPr>
              <w:pStyle w:val="NoSpacing"/>
              <w:jc w:val="both"/>
              <w:rPr>
                <w:rFonts w:cstheme="minorHAnsi"/>
                <w:lang w:eastAsia="en-GB"/>
              </w:rPr>
            </w:pPr>
            <w:r w:rsidRPr="00284B89">
              <w:rPr>
                <w:rFonts w:cstheme="minorHAnsi"/>
                <w:lang w:eastAsia="en-GB"/>
              </w:rPr>
              <w:t>Gurmo Mazegaja</w:t>
            </w:r>
          </w:p>
        </w:tc>
      </w:tr>
      <w:tr w:rsidR="003A6C8C" w:rsidRPr="00517D91" w14:paraId="3A6C0FD0" w14:textId="77777777" w:rsidTr="00F552B3">
        <w:trPr>
          <w:trHeight w:val="345"/>
        </w:trPr>
        <w:tc>
          <w:tcPr>
            <w:tcW w:w="640" w:type="dxa"/>
            <w:shd w:val="clear" w:color="auto" w:fill="auto"/>
            <w:noWrap/>
            <w:vAlign w:val="bottom"/>
            <w:hideMark/>
          </w:tcPr>
          <w:p w14:paraId="5DC70A0E" w14:textId="77777777" w:rsidR="003A6C8C" w:rsidRPr="00284B89" w:rsidRDefault="003A6C8C" w:rsidP="002C3232">
            <w:pPr>
              <w:pStyle w:val="NoSpacing"/>
              <w:jc w:val="both"/>
              <w:rPr>
                <w:rFonts w:cstheme="minorHAnsi"/>
                <w:lang w:eastAsia="en-GB"/>
              </w:rPr>
            </w:pPr>
            <w:r w:rsidRPr="00284B89">
              <w:rPr>
                <w:rFonts w:cstheme="minorHAnsi"/>
                <w:lang w:eastAsia="en-GB"/>
              </w:rPr>
              <w:t>12</w:t>
            </w:r>
          </w:p>
        </w:tc>
        <w:tc>
          <w:tcPr>
            <w:tcW w:w="2380" w:type="dxa"/>
            <w:shd w:val="clear" w:color="auto" w:fill="auto"/>
            <w:noWrap/>
            <w:vAlign w:val="bottom"/>
            <w:hideMark/>
          </w:tcPr>
          <w:p w14:paraId="37D9AF73" w14:textId="77777777" w:rsidR="003A6C8C" w:rsidRPr="00284B89" w:rsidRDefault="003A6C8C" w:rsidP="002C3232">
            <w:pPr>
              <w:pStyle w:val="NoSpacing"/>
              <w:jc w:val="both"/>
              <w:rPr>
                <w:rFonts w:cstheme="minorHAnsi"/>
                <w:lang w:eastAsia="en-GB"/>
              </w:rPr>
            </w:pPr>
            <w:r w:rsidRPr="00284B89">
              <w:rPr>
                <w:rFonts w:cstheme="minorHAnsi"/>
                <w:lang w:eastAsia="en-GB"/>
              </w:rPr>
              <w:t>Admancho Arfita</w:t>
            </w:r>
          </w:p>
        </w:tc>
      </w:tr>
    </w:tbl>
    <w:p w14:paraId="4180D65C" w14:textId="77777777" w:rsidR="003A6C8C" w:rsidRPr="003A6C8C" w:rsidRDefault="003A6C8C" w:rsidP="002C3232">
      <w:pPr>
        <w:jc w:val="both"/>
      </w:pPr>
    </w:p>
    <w:p w14:paraId="4E97A7BB" w14:textId="35B13173" w:rsidR="008C6F3B" w:rsidRDefault="00C549C8" w:rsidP="002C3232">
      <w:pPr>
        <w:pStyle w:val="Heading2"/>
        <w:jc w:val="both"/>
      </w:pPr>
      <w:bookmarkStart w:id="4" w:name="_Toc7167042"/>
      <w:r w:rsidRPr="00420105">
        <w:t>Field method</w:t>
      </w:r>
      <w:r w:rsidR="00B4085C" w:rsidRPr="00420105">
        <w:t>s</w:t>
      </w:r>
      <w:bookmarkEnd w:id="4"/>
    </w:p>
    <w:p w14:paraId="7E89B974" w14:textId="4B84C939" w:rsidR="00FE5548" w:rsidRDefault="00FE5548" w:rsidP="002C3232">
      <w:pPr>
        <w:pStyle w:val="NoSpacing"/>
        <w:spacing w:line="276" w:lineRule="auto"/>
        <w:jc w:val="both"/>
      </w:pPr>
      <w:r>
        <w:t>Training of</w:t>
      </w:r>
      <w:r w:rsidR="009F0EBD">
        <w:t xml:space="preserve"> </w:t>
      </w:r>
      <w:r>
        <w:t>survey teams</w:t>
      </w:r>
      <w:r w:rsidR="009F0EBD">
        <w:t xml:space="preserve"> was held from 5-7</w:t>
      </w:r>
      <w:r w:rsidR="00610667" w:rsidRPr="00610667">
        <w:rPr>
          <w:vertAlign w:val="superscript"/>
        </w:rPr>
        <w:t>th</w:t>
      </w:r>
      <w:r w:rsidR="00610667">
        <w:t xml:space="preserve"> </w:t>
      </w:r>
      <w:r w:rsidR="009F0EBD">
        <w:t xml:space="preserve">April. A total of 20 enumerators were trained using </w:t>
      </w:r>
      <w:r w:rsidR="00032850">
        <w:t xml:space="preserve">a detailed training manual which was an adaptation from the </w:t>
      </w:r>
      <w:r w:rsidR="00610667">
        <w:t>approved</w:t>
      </w:r>
      <w:r w:rsidR="00F23E14">
        <w:t xml:space="preserve"> EPHI/LCNTRD</w:t>
      </w:r>
      <w:r w:rsidR="00610667">
        <w:t xml:space="preserve"> </w:t>
      </w:r>
      <w:r w:rsidR="00032850">
        <w:t>ODF</w:t>
      </w:r>
      <w:r w:rsidR="00F23E14">
        <w:t xml:space="preserve"> protocol</w:t>
      </w:r>
      <w:r w:rsidR="00032850">
        <w:t xml:space="preserve">. </w:t>
      </w:r>
      <w:r w:rsidR="00F23E14">
        <w:t xml:space="preserve">Enumerators were </w:t>
      </w:r>
      <w:r w:rsidR="00517D91">
        <w:t>taught how to use</w:t>
      </w:r>
      <w:r w:rsidR="00F23E14">
        <w:t xml:space="preserve"> Survey</w:t>
      </w:r>
      <w:r w:rsidR="00F83A1B">
        <w:t xml:space="preserve"> </w:t>
      </w:r>
      <w:r w:rsidR="00F23E14">
        <w:t xml:space="preserve">CTO for data collection. The purposes of the survey </w:t>
      </w:r>
      <w:r w:rsidR="005E5095">
        <w:t>were</w:t>
      </w:r>
      <w:r w:rsidR="00F23E14">
        <w:t xml:space="preserve"> explained, and the importance of data integrity made clear. </w:t>
      </w:r>
      <w:r w:rsidR="00032850">
        <w:t xml:space="preserve">During the training, the enumerators were divided into groups and practiced interviews </w:t>
      </w:r>
      <w:r w:rsidR="00517D91">
        <w:t xml:space="preserve">through </w:t>
      </w:r>
      <w:r w:rsidR="00032850">
        <w:t>role-play. All the enumerators</w:t>
      </w:r>
      <w:r w:rsidR="00F60DE7">
        <w:t xml:space="preserve"> had one-to-one sessions with the training facilitators for practice of the questionnaires</w:t>
      </w:r>
      <w:r w:rsidR="00AA3464">
        <w:t xml:space="preserve"> and different possible scenarios which they may encounter in the field</w:t>
      </w:r>
      <w:r w:rsidR="00F60DE7">
        <w:t xml:space="preserve">. For deployment for field survey, enumerators were </w:t>
      </w:r>
      <w:r w:rsidR="00F60DE7">
        <w:lastRenderedPageBreak/>
        <w:t xml:space="preserve">grouped into </w:t>
      </w:r>
      <w:r w:rsidR="00517D91">
        <w:t>five</w:t>
      </w:r>
      <w:r w:rsidR="00F60DE7">
        <w:t xml:space="preserve"> teams</w:t>
      </w:r>
      <w:r w:rsidR="00AA3464">
        <w:t xml:space="preserve"> of </w:t>
      </w:r>
      <w:r w:rsidR="00517D91">
        <w:t>four</w:t>
      </w:r>
      <w:r w:rsidR="00F60DE7">
        <w:t xml:space="preserve"> individuals per team. One enumerator was designated as team leader per team</w:t>
      </w:r>
      <w:r w:rsidR="00892897">
        <w:t xml:space="preserve"> based on competence during the training</w:t>
      </w:r>
      <w:r w:rsidR="00F60DE7">
        <w:t xml:space="preserve">.   </w:t>
      </w:r>
      <w:r w:rsidR="00AA3464">
        <w:t xml:space="preserve">While in the </w:t>
      </w:r>
      <w:r w:rsidR="00F21B32">
        <w:t>field</w:t>
      </w:r>
      <w:r w:rsidR="00AA3464">
        <w:t xml:space="preserve">, </w:t>
      </w:r>
      <w:r w:rsidR="00A4732A">
        <w:t xml:space="preserve">selection of households for the household survey </w:t>
      </w:r>
      <w:r w:rsidR="00AA3464">
        <w:t xml:space="preserve">was </w:t>
      </w:r>
      <w:r w:rsidR="00F83A1B">
        <w:t>performed</w:t>
      </w:r>
      <w:r w:rsidR="00AA3464">
        <w:t xml:space="preserve"> using the modified random walk procedure. </w:t>
      </w:r>
      <w:r w:rsidR="006A1104">
        <w:t xml:space="preserve">The first household was determined using the traditional </w:t>
      </w:r>
      <w:r w:rsidR="00F83A1B">
        <w:t>‘</w:t>
      </w:r>
      <w:r w:rsidR="006A1104">
        <w:t>spin the bottle</w:t>
      </w:r>
      <w:r w:rsidR="00F83A1B">
        <w:t>’</w:t>
      </w:r>
      <w:r w:rsidR="006A1104">
        <w:t xml:space="preserve"> method</w:t>
      </w:r>
      <w:r w:rsidR="00F21B32">
        <w:t xml:space="preserve"> as described </w:t>
      </w:r>
      <w:r w:rsidR="00F16D0C">
        <w:t>in the protocol.</w:t>
      </w:r>
    </w:p>
    <w:p w14:paraId="61C151D6" w14:textId="77777777" w:rsidR="003515A0" w:rsidRPr="00420105" w:rsidRDefault="003515A0" w:rsidP="002C3232">
      <w:pPr>
        <w:pStyle w:val="NoSpacing"/>
        <w:spacing w:line="276" w:lineRule="auto"/>
        <w:jc w:val="both"/>
      </w:pPr>
    </w:p>
    <w:p w14:paraId="6064311C" w14:textId="33E01EF3" w:rsidR="006A1104" w:rsidRDefault="00F94F48" w:rsidP="002C3232">
      <w:pPr>
        <w:pStyle w:val="Heading2"/>
        <w:jc w:val="both"/>
      </w:pPr>
      <w:bookmarkStart w:id="5" w:name="_Toc7167043"/>
      <w:r w:rsidRPr="00420105">
        <w:t>Ethical considerations</w:t>
      </w:r>
      <w:bookmarkEnd w:id="5"/>
    </w:p>
    <w:p w14:paraId="34370CB7" w14:textId="6BD5B577" w:rsidR="006A1104" w:rsidRPr="006A1104" w:rsidRDefault="00057822" w:rsidP="002C3232">
      <w:pPr>
        <w:pStyle w:val="NoSpacing"/>
        <w:spacing w:line="276" w:lineRule="auto"/>
        <w:jc w:val="both"/>
      </w:pPr>
      <w:r>
        <w:t xml:space="preserve">Each kebele was informed </w:t>
      </w:r>
      <w:r w:rsidR="00F83A1B">
        <w:t xml:space="preserve">of the intended activity </w:t>
      </w:r>
      <w:r>
        <w:t>days before the survey. Upon arrival in the kebele, the evaluation team met with the kebele leader and obtained verbal permission to</w:t>
      </w:r>
      <w:r w:rsidR="00D415C3">
        <w:t xml:space="preserve"> carry-on with</w:t>
      </w:r>
      <w:r>
        <w:t xml:space="preserve"> the survey. The kebele leader provided local guides to the evaluation teams (i.e. one guide per survey team). Verbal consent was obtained from an adult before any household, health centre, religious centre or school </w:t>
      </w:r>
      <w:r w:rsidR="00F83A1B">
        <w:t>was included</w:t>
      </w:r>
      <w:r>
        <w:t xml:space="preserve"> in the survey. </w:t>
      </w:r>
    </w:p>
    <w:p w14:paraId="7A1C426C" w14:textId="77777777" w:rsidR="00A643E7" w:rsidRPr="00420105" w:rsidRDefault="00A643E7" w:rsidP="002C3232">
      <w:pPr>
        <w:pStyle w:val="Heading1"/>
        <w:jc w:val="both"/>
      </w:pPr>
      <w:bookmarkStart w:id="6" w:name="_Toc7167044"/>
      <w:r w:rsidRPr="00420105">
        <w:t>Data cleaning</w:t>
      </w:r>
      <w:bookmarkEnd w:id="6"/>
      <w:r w:rsidRPr="00420105">
        <w:t xml:space="preserve"> </w:t>
      </w:r>
    </w:p>
    <w:p w14:paraId="3248E9A2" w14:textId="555AD298" w:rsidR="007A59B7" w:rsidRDefault="007A59B7" w:rsidP="002C3232">
      <w:pPr>
        <w:pStyle w:val="Heading2"/>
        <w:jc w:val="both"/>
      </w:pPr>
      <w:bookmarkStart w:id="7" w:name="_Toc7167045"/>
      <w:r w:rsidRPr="00420105">
        <w:t>Comparison to protocol</w:t>
      </w:r>
      <w:bookmarkEnd w:id="7"/>
    </w:p>
    <w:p w14:paraId="5EBF8BAF" w14:textId="767638B2" w:rsidR="00D415C3" w:rsidRPr="00420105" w:rsidRDefault="00D415C3" w:rsidP="002C3232">
      <w:pPr>
        <w:jc w:val="both"/>
      </w:pPr>
      <w:r>
        <w:t>The survey adhered to all recommendations in the protocol, however, after day 1 of fieldwork, the evaluation team realised that some household</w:t>
      </w:r>
      <w:r w:rsidR="00F16D0C">
        <w:t>s</w:t>
      </w:r>
      <w:r>
        <w:t xml:space="preserve"> surveyed did not have latrines. As i</w:t>
      </w:r>
      <w:r w:rsidR="00AB6EE1">
        <w:t>t</w:t>
      </w:r>
      <w:r>
        <w:t xml:space="preserve"> is important to capture how</w:t>
      </w:r>
      <w:r w:rsidR="00AB6EE1">
        <w:t>/where</w:t>
      </w:r>
      <w:r>
        <w:t xml:space="preserve"> these households disposed of their faeces, we added an extra question for where they go to relieve themselves</w:t>
      </w:r>
      <w:r w:rsidR="00517D91">
        <w:t xml:space="preserve"> if</w:t>
      </w:r>
      <w:r>
        <w:t xml:space="preserve"> they d</w:t>
      </w:r>
      <w:r w:rsidR="00517D91">
        <w:t>id</w:t>
      </w:r>
      <w:r>
        <w:t xml:space="preserve"> not have latrines </w:t>
      </w:r>
      <w:r w:rsidR="00F16D0C">
        <w:t>within</w:t>
      </w:r>
      <w:r>
        <w:t xml:space="preserve"> their households. </w:t>
      </w:r>
    </w:p>
    <w:p w14:paraId="218B6641" w14:textId="77777777" w:rsidR="00C549C8" w:rsidRPr="00420105" w:rsidRDefault="00A643E7" w:rsidP="002C3232">
      <w:pPr>
        <w:pStyle w:val="Heading1"/>
        <w:jc w:val="both"/>
      </w:pPr>
      <w:bookmarkStart w:id="8" w:name="_Toc7167046"/>
      <w:r w:rsidRPr="00420105">
        <w:t>Results</w:t>
      </w:r>
      <w:bookmarkEnd w:id="8"/>
    </w:p>
    <w:p w14:paraId="258B15B2" w14:textId="359F2C97" w:rsidR="00A643E7" w:rsidRPr="00420105" w:rsidRDefault="004B3613" w:rsidP="002C3232">
      <w:pPr>
        <w:pStyle w:val="Heading2"/>
        <w:jc w:val="both"/>
      </w:pPr>
      <w:bookmarkStart w:id="9" w:name="_Toc7167047"/>
      <w:r w:rsidRPr="00420105">
        <w:t>Summary table</w:t>
      </w:r>
      <w:r w:rsidR="00783647">
        <w:t>s</w:t>
      </w:r>
      <w:bookmarkEnd w:id="9"/>
    </w:p>
    <w:p w14:paraId="771316A1" w14:textId="5E586E2F" w:rsidR="006B79A4" w:rsidRPr="00420105" w:rsidRDefault="00783647" w:rsidP="002C3232">
      <w:pPr>
        <w:pStyle w:val="Heading3"/>
        <w:jc w:val="both"/>
      </w:pPr>
      <w:bookmarkStart w:id="10" w:name="_Toc7167048"/>
      <w:r>
        <w:t>Community survey</w:t>
      </w:r>
      <w:r w:rsidR="003B4C05">
        <w:t xml:space="preserve"> results</w:t>
      </w:r>
      <w:bookmarkEnd w:id="10"/>
    </w:p>
    <w:p w14:paraId="32580C56" w14:textId="306A0C49" w:rsidR="006B79A4" w:rsidRDefault="00ED71EF" w:rsidP="002C3232">
      <w:pPr>
        <w:jc w:val="both"/>
      </w:pPr>
      <w:r>
        <w:t xml:space="preserve">The table below records the total number of households in the surveyed kebeles and the number of community latrines. As the time of reporting, we provide data for </w:t>
      </w:r>
      <w:r w:rsidR="00337149">
        <w:t>six</w:t>
      </w:r>
      <w:r>
        <w:t xml:space="preserve"> out of 12 kebeles. A more complete list will be provided when all data has been synced on the database. </w:t>
      </w:r>
    </w:p>
    <w:tbl>
      <w:tblPr>
        <w:tblW w:w="5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2300"/>
        <w:gridCol w:w="1966"/>
      </w:tblGrid>
      <w:tr w:rsidR="00DF369B" w:rsidRPr="00103F37" w14:paraId="36A06DC7" w14:textId="77777777" w:rsidTr="00DF369B">
        <w:trPr>
          <w:trHeight w:val="315"/>
        </w:trPr>
        <w:tc>
          <w:tcPr>
            <w:tcW w:w="1683" w:type="dxa"/>
            <w:shd w:val="clear" w:color="auto" w:fill="auto"/>
            <w:noWrap/>
            <w:vAlign w:val="bottom"/>
            <w:hideMark/>
          </w:tcPr>
          <w:p w14:paraId="66F6FD8E" w14:textId="77777777" w:rsidR="00DF369B" w:rsidRPr="00103F37" w:rsidRDefault="00DF369B" w:rsidP="002C3232">
            <w:pPr>
              <w:spacing w:after="0" w:line="240" w:lineRule="auto"/>
              <w:jc w:val="both"/>
              <w:rPr>
                <w:rFonts w:ascii="Calibri" w:eastAsia="Times New Roman" w:hAnsi="Calibri" w:cs="Calibri"/>
                <w:b/>
                <w:bCs/>
                <w:color w:val="000000"/>
                <w:sz w:val="20"/>
                <w:szCs w:val="20"/>
                <w:lang w:eastAsia="en-GB"/>
              </w:rPr>
            </w:pPr>
            <w:r w:rsidRPr="00103F37">
              <w:rPr>
                <w:rFonts w:ascii="Calibri" w:eastAsia="Times New Roman" w:hAnsi="Calibri" w:cs="Calibri"/>
                <w:b/>
                <w:bCs/>
                <w:color w:val="000000"/>
                <w:sz w:val="20"/>
                <w:szCs w:val="20"/>
                <w:lang w:eastAsia="en-GB"/>
              </w:rPr>
              <w:t>Kebele</w:t>
            </w:r>
          </w:p>
        </w:tc>
        <w:tc>
          <w:tcPr>
            <w:tcW w:w="2300" w:type="dxa"/>
            <w:shd w:val="clear" w:color="auto" w:fill="auto"/>
            <w:noWrap/>
            <w:vAlign w:val="bottom"/>
            <w:hideMark/>
          </w:tcPr>
          <w:p w14:paraId="2C6A2A32" w14:textId="77777777" w:rsidR="00DF369B" w:rsidRPr="00103F37" w:rsidRDefault="00DF369B" w:rsidP="002C3232">
            <w:pPr>
              <w:spacing w:after="0" w:line="240" w:lineRule="auto"/>
              <w:jc w:val="both"/>
              <w:rPr>
                <w:rFonts w:ascii="Calibri" w:eastAsia="Times New Roman" w:hAnsi="Calibri" w:cs="Calibri"/>
                <w:b/>
                <w:bCs/>
                <w:color w:val="000000"/>
                <w:sz w:val="20"/>
                <w:szCs w:val="20"/>
                <w:lang w:eastAsia="en-GB"/>
              </w:rPr>
            </w:pPr>
            <w:r w:rsidRPr="00103F37">
              <w:rPr>
                <w:rFonts w:ascii="Calibri" w:eastAsia="Times New Roman" w:hAnsi="Calibri" w:cs="Calibri"/>
                <w:b/>
                <w:bCs/>
                <w:color w:val="000000"/>
                <w:sz w:val="20"/>
                <w:szCs w:val="20"/>
                <w:lang w:eastAsia="en-GB"/>
              </w:rPr>
              <w:t>Number of households</w:t>
            </w:r>
          </w:p>
        </w:tc>
        <w:tc>
          <w:tcPr>
            <w:tcW w:w="1966" w:type="dxa"/>
            <w:shd w:val="clear" w:color="auto" w:fill="auto"/>
            <w:noWrap/>
            <w:vAlign w:val="bottom"/>
            <w:hideMark/>
          </w:tcPr>
          <w:p w14:paraId="7FE1926F" w14:textId="2123A59E" w:rsidR="00DF369B" w:rsidRPr="00103F37" w:rsidRDefault="00DF369B" w:rsidP="002C3232">
            <w:pPr>
              <w:spacing w:after="0" w:line="240" w:lineRule="auto"/>
              <w:jc w:val="both"/>
              <w:rPr>
                <w:rFonts w:ascii="Calibri" w:eastAsia="Times New Roman" w:hAnsi="Calibri" w:cs="Calibri"/>
                <w:b/>
                <w:bCs/>
                <w:color w:val="000000"/>
                <w:sz w:val="20"/>
                <w:szCs w:val="20"/>
                <w:lang w:eastAsia="en-GB"/>
              </w:rPr>
            </w:pPr>
            <w:r w:rsidRPr="00103F37">
              <w:rPr>
                <w:rFonts w:ascii="Calibri" w:eastAsia="Times New Roman" w:hAnsi="Calibri" w:cs="Calibri"/>
                <w:b/>
                <w:bCs/>
                <w:color w:val="000000"/>
                <w:sz w:val="20"/>
                <w:szCs w:val="20"/>
                <w:lang w:eastAsia="en-GB"/>
              </w:rPr>
              <w:t xml:space="preserve">Reported number of community latrines </w:t>
            </w:r>
          </w:p>
        </w:tc>
      </w:tr>
      <w:tr w:rsidR="00DF369B" w:rsidRPr="00103F37" w14:paraId="4AB4E7E7" w14:textId="77777777" w:rsidTr="00DF369B">
        <w:trPr>
          <w:trHeight w:val="315"/>
        </w:trPr>
        <w:tc>
          <w:tcPr>
            <w:tcW w:w="1683" w:type="dxa"/>
            <w:shd w:val="clear" w:color="auto" w:fill="auto"/>
            <w:noWrap/>
            <w:vAlign w:val="bottom"/>
            <w:hideMark/>
          </w:tcPr>
          <w:p w14:paraId="43A04103"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 xml:space="preserve">Korke Doge </w:t>
            </w:r>
          </w:p>
        </w:tc>
        <w:tc>
          <w:tcPr>
            <w:tcW w:w="2300" w:type="dxa"/>
            <w:shd w:val="clear" w:color="auto" w:fill="auto"/>
            <w:noWrap/>
            <w:vAlign w:val="bottom"/>
            <w:hideMark/>
          </w:tcPr>
          <w:p w14:paraId="75EAE222"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1438</w:t>
            </w:r>
          </w:p>
        </w:tc>
        <w:tc>
          <w:tcPr>
            <w:tcW w:w="1966" w:type="dxa"/>
            <w:shd w:val="clear" w:color="auto" w:fill="auto"/>
            <w:noWrap/>
            <w:vAlign w:val="bottom"/>
            <w:hideMark/>
          </w:tcPr>
          <w:p w14:paraId="4EF22E95"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18</w:t>
            </w:r>
          </w:p>
        </w:tc>
      </w:tr>
      <w:tr w:rsidR="00DF369B" w:rsidRPr="00103F37" w14:paraId="0252D871" w14:textId="77777777" w:rsidTr="00DF369B">
        <w:trPr>
          <w:trHeight w:val="315"/>
        </w:trPr>
        <w:tc>
          <w:tcPr>
            <w:tcW w:w="1683" w:type="dxa"/>
            <w:shd w:val="clear" w:color="auto" w:fill="auto"/>
            <w:noWrap/>
            <w:vAlign w:val="bottom"/>
            <w:hideMark/>
          </w:tcPr>
          <w:p w14:paraId="19316169"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Adama Mino</w:t>
            </w:r>
          </w:p>
        </w:tc>
        <w:tc>
          <w:tcPr>
            <w:tcW w:w="2300" w:type="dxa"/>
            <w:shd w:val="clear" w:color="auto" w:fill="auto"/>
            <w:noWrap/>
            <w:vAlign w:val="bottom"/>
            <w:hideMark/>
          </w:tcPr>
          <w:p w14:paraId="1672C07B"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1200</w:t>
            </w:r>
          </w:p>
        </w:tc>
        <w:tc>
          <w:tcPr>
            <w:tcW w:w="1966" w:type="dxa"/>
            <w:shd w:val="clear" w:color="auto" w:fill="auto"/>
            <w:noWrap/>
            <w:vAlign w:val="bottom"/>
            <w:hideMark/>
          </w:tcPr>
          <w:p w14:paraId="4B4EDF29"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11</w:t>
            </w:r>
          </w:p>
        </w:tc>
      </w:tr>
      <w:tr w:rsidR="00DF369B" w:rsidRPr="00103F37" w14:paraId="08B164BF" w14:textId="77777777" w:rsidTr="00DF369B">
        <w:trPr>
          <w:trHeight w:val="315"/>
        </w:trPr>
        <w:tc>
          <w:tcPr>
            <w:tcW w:w="1683" w:type="dxa"/>
            <w:shd w:val="clear" w:color="auto" w:fill="auto"/>
            <w:noWrap/>
            <w:vAlign w:val="bottom"/>
            <w:hideMark/>
          </w:tcPr>
          <w:p w14:paraId="3F46264A"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Dache Gofara</w:t>
            </w:r>
          </w:p>
        </w:tc>
        <w:tc>
          <w:tcPr>
            <w:tcW w:w="2300" w:type="dxa"/>
            <w:shd w:val="clear" w:color="auto" w:fill="auto"/>
            <w:noWrap/>
            <w:vAlign w:val="bottom"/>
            <w:hideMark/>
          </w:tcPr>
          <w:p w14:paraId="0137CA6B"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1031</w:t>
            </w:r>
          </w:p>
        </w:tc>
        <w:tc>
          <w:tcPr>
            <w:tcW w:w="1966" w:type="dxa"/>
            <w:shd w:val="clear" w:color="auto" w:fill="auto"/>
            <w:noWrap/>
            <w:vAlign w:val="bottom"/>
            <w:hideMark/>
          </w:tcPr>
          <w:p w14:paraId="545D13B5"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4</w:t>
            </w:r>
          </w:p>
        </w:tc>
      </w:tr>
      <w:tr w:rsidR="00DF369B" w:rsidRPr="00103F37" w14:paraId="11DD4A51" w14:textId="77777777" w:rsidTr="00DF369B">
        <w:trPr>
          <w:trHeight w:val="315"/>
        </w:trPr>
        <w:tc>
          <w:tcPr>
            <w:tcW w:w="1683" w:type="dxa"/>
            <w:shd w:val="clear" w:color="auto" w:fill="auto"/>
            <w:noWrap/>
            <w:vAlign w:val="bottom"/>
            <w:hideMark/>
          </w:tcPr>
          <w:p w14:paraId="1872AAC3"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 xml:space="preserve">Admancho Arfita </w:t>
            </w:r>
          </w:p>
        </w:tc>
        <w:tc>
          <w:tcPr>
            <w:tcW w:w="2300" w:type="dxa"/>
            <w:shd w:val="clear" w:color="auto" w:fill="auto"/>
            <w:noWrap/>
            <w:vAlign w:val="bottom"/>
            <w:hideMark/>
          </w:tcPr>
          <w:p w14:paraId="020DB73C"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1219</w:t>
            </w:r>
          </w:p>
        </w:tc>
        <w:tc>
          <w:tcPr>
            <w:tcW w:w="1966" w:type="dxa"/>
            <w:shd w:val="clear" w:color="auto" w:fill="auto"/>
            <w:noWrap/>
            <w:vAlign w:val="bottom"/>
            <w:hideMark/>
          </w:tcPr>
          <w:p w14:paraId="633B3BB5"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4</w:t>
            </w:r>
          </w:p>
        </w:tc>
      </w:tr>
      <w:tr w:rsidR="00DF369B" w:rsidRPr="00103F37" w14:paraId="3C824E1B" w14:textId="77777777" w:rsidTr="00DF369B">
        <w:trPr>
          <w:trHeight w:val="315"/>
        </w:trPr>
        <w:tc>
          <w:tcPr>
            <w:tcW w:w="1683" w:type="dxa"/>
            <w:shd w:val="clear" w:color="auto" w:fill="auto"/>
            <w:noWrap/>
            <w:vAlign w:val="bottom"/>
            <w:hideMark/>
          </w:tcPr>
          <w:p w14:paraId="7178CB2E"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 xml:space="preserve">Wormmuma </w:t>
            </w:r>
          </w:p>
        </w:tc>
        <w:tc>
          <w:tcPr>
            <w:tcW w:w="2300" w:type="dxa"/>
            <w:shd w:val="clear" w:color="auto" w:fill="auto"/>
            <w:noWrap/>
            <w:vAlign w:val="bottom"/>
            <w:hideMark/>
          </w:tcPr>
          <w:p w14:paraId="4217A809"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1310</w:t>
            </w:r>
          </w:p>
        </w:tc>
        <w:tc>
          <w:tcPr>
            <w:tcW w:w="1966" w:type="dxa"/>
            <w:shd w:val="clear" w:color="auto" w:fill="auto"/>
            <w:noWrap/>
            <w:vAlign w:val="bottom"/>
            <w:hideMark/>
          </w:tcPr>
          <w:p w14:paraId="209632B8"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9</w:t>
            </w:r>
          </w:p>
        </w:tc>
      </w:tr>
      <w:tr w:rsidR="00DF369B" w:rsidRPr="00103F37" w14:paraId="03EB6D5C" w14:textId="77777777" w:rsidTr="00DF369B">
        <w:trPr>
          <w:trHeight w:val="315"/>
        </w:trPr>
        <w:tc>
          <w:tcPr>
            <w:tcW w:w="1683" w:type="dxa"/>
            <w:shd w:val="clear" w:color="auto" w:fill="auto"/>
            <w:noWrap/>
            <w:vAlign w:val="bottom"/>
            <w:hideMark/>
          </w:tcPr>
          <w:p w14:paraId="6DFB2C6F"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 xml:space="preserve">Dola </w:t>
            </w:r>
          </w:p>
        </w:tc>
        <w:tc>
          <w:tcPr>
            <w:tcW w:w="2300" w:type="dxa"/>
            <w:shd w:val="clear" w:color="auto" w:fill="auto"/>
            <w:noWrap/>
            <w:vAlign w:val="bottom"/>
            <w:hideMark/>
          </w:tcPr>
          <w:p w14:paraId="57E49B3B"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850</w:t>
            </w:r>
          </w:p>
        </w:tc>
        <w:tc>
          <w:tcPr>
            <w:tcW w:w="1966" w:type="dxa"/>
            <w:shd w:val="clear" w:color="auto" w:fill="auto"/>
            <w:noWrap/>
            <w:vAlign w:val="bottom"/>
            <w:hideMark/>
          </w:tcPr>
          <w:p w14:paraId="7823F87A" w14:textId="77777777" w:rsidR="00DF369B" w:rsidRPr="00103F37" w:rsidRDefault="00DF369B" w:rsidP="002C3232">
            <w:pPr>
              <w:spacing w:after="0" w:line="240" w:lineRule="auto"/>
              <w:jc w:val="both"/>
              <w:rPr>
                <w:rFonts w:ascii="Calibri" w:eastAsia="Times New Roman" w:hAnsi="Calibri" w:cs="Calibri"/>
                <w:color w:val="000000"/>
                <w:sz w:val="20"/>
                <w:szCs w:val="20"/>
                <w:lang w:eastAsia="en-GB"/>
              </w:rPr>
            </w:pPr>
            <w:r w:rsidRPr="00103F37">
              <w:rPr>
                <w:rFonts w:ascii="Calibri" w:eastAsia="Times New Roman" w:hAnsi="Calibri" w:cs="Calibri"/>
                <w:color w:val="000000"/>
                <w:sz w:val="20"/>
                <w:szCs w:val="20"/>
                <w:lang w:eastAsia="en-GB"/>
              </w:rPr>
              <w:t>13</w:t>
            </w:r>
          </w:p>
        </w:tc>
      </w:tr>
    </w:tbl>
    <w:p w14:paraId="5FF6E93D" w14:textId="7DD4696F" w:rsidR="00103F37" w:rsidRDefault="00103F37" w:rsidP="002C3232">
      <w:pPr>
        <w:jc w:val="both"/>
      </w:pPr>
    </w:p>
    <w:p w14:paraId="58DDBFE2" w14:textId="4E1724FB" w:rsidR="009D7F43" w:rsidRDefault="009D7F43" w:rsidP="002C3232">
      <w:pPr>
        <w:jc w:val="both"/>
      </w:pPr>
    </w:p>
    <w:p w14:paraId="68F28FE4" w14:textId="77777777" w:rsidR="009D7F43" w:rsidRPr="00420105" w:rsidRDefault="009D7F43" w:rsidP="002C3232">
      <w:pPr>
        <w:jc w:val="both"/>
      </w:pPr>
    </w:p>
    <w:p w14:paraId="15647045" w14:textId="3C189F11" w:rsidR="00DF273D" w:rsidRPr="00420105" w:rsidRDefault="00596B29" w:rsidP="002C3232">
      <w:pPr>
        <w:pStyle w:val="Heading3"/>
        <w:jc w:val="both"/>
      </w:pPr>
      <w:bookmarkStart w:id="11" w:name="_Toc7167049"/>
      <w:r>
        <w:lastRenderedPageBreak/>
        <w:t>ODF promotion</w:t>
      </w:r>
      <w:r w:rsidR="003B4C05">
        <w:t xml:space="preserve"> activities</w:t>
      </w:r>
      <w:bookmarkEnd w:id="11"/>
    </w:p>
    <w:p w14:paraId="4933C1F6" w14:textId="79A61CCE" w:rsidR="00DF273D" w:rsidRDefault="00150A08" w:rsidP="002C3232">
      <w:pPr>
        <w:jc w:val="both"/>
      </w:pPr>
      <w:r>
        <w:t xml:space="preserve">The table below is a list of training material that were used for ODF promotion activities within the kebeles. As the time of reporting, we </w:t>
      </w:r>
      <w:r w:rsidR="00881F0A">
        <w:t>have</w:t>
      </w:r>
      <w:r>
        <w:t xml:space="preserve"> data for 6 out of 12 kebeles. </w:t>
      </w:r>
    </w:p>
    <w:tbl>
      <w:tblPr>
        <w:tblW w:w="4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2512"/>
      </w:tblGrid>
      <w:tr w:rsidR="00B52523" w:rsidRPr="00B52523" w14:paraId="77EBE737" w14:textId="77777777" w:rsidTr="00B52523">
        <w:trPr>
          <w:trHeight w:val="315"/>
        </w:trPr>
        <w:tc>
          <w:tcPr>
            <w:tcW w:w="1880" w:type="dxa"/>
            <w:shd w:val="clear" w:color="auto" w:fill="auto"/>
            <w:noWrap/>
            <w:vAlign w:val="bottom"/>
            <w:hideMark/>
          </w:tcPr>
          <w:p w14:paraId="568A62DA" w14:textId="77777777" w:rsidR="00B52523" w:rsidRPr="00B52523" w:rsidRDefault="00B52523" w:rsidP="002C3232">
            <w:pPr>
              <w:spacing w:after="0" w:line="240" w:lineRule="auto"/>
              <w:jc w:val="both"/>
              <w:rPr>
                <w:rFonts w:ascii="Calibri" w:eastAsia="Times New Roman" w:hAnsi="Calibri" w:cs="Calibri"/>
                <w:b/>
                <w:bCs/>
                <w:color w:val="000000"/>
                <w:sz w:val="20"/>
                <w:szCs w:val="20"/>
                <w:lang w:eastAsia="en-GB"/>
              </w:rPr>
            </w:pPr>
            <w:r w:rsidRPr="00B52523">
              <w:rPr>
                <w:rFonts w:ascii="Calibri" w:eastAsia="Times New Roman" w:hAnsi="Calibri" w:cs="Calibri"/>
                <w:b/>
                <w:bCs/>
                <w:color w:val="000000"/>
                <w:sz w:val="20"/>
                <w:szCs w:val="20"/>
                <w:lang w:eastAsia="en-GB"/>
              </w:rPr>
              <w:t xml:space="preserve">Kebele </w:t>
            </w:r>
          </w:p>
        </w:tc>
        <w:tc>
          <w:tcPr>
            <w:tcW w:w="2512" w:type="dxa"/>
            <w:shd w:val="clear" w:color="auto" w:fill="auto"/>
            <w:noWrap/>
            <w:vAlign w:val="bottom"/>
            <w:hideMark/>
          </w:tcPr>
          <w:p w14:paraId="15FF22EF" w14:textId="77777777" w:rsidR="00B52523" w:rsidRPr="00B52523" w:rsidRDefault="00B52523" w:rsidP="002C3232">
            <w:pPr>
              <w:spacing w:after="0" w:line="240" w:lineRule="auto"/>
              <w:jc w:val="both"/>
              <w:rPr>
                <w:rFonts w:ascii="Calibri" w:eastAsia="Times New Roman" w:hAnsi="Calibri" w:cs="Calibri"/>
                <w:b/>
                <w:bCs/>
                <w:color w:val="000000"/>
                <w:sz w:val="20"/>
                <w:szCs w:val="20"/>
                <w:lang w:eastAsia="en-GB"/>
              </w:rPr>
            </w:pPr>
            <w:r w:rsidRPr="00B52523">
              <w:rPr>
                <w:rFonts w:ascii="Calibri" w:eastAsia="Times New Roman" w:hAnsi="Calibri" w:cs="Calibri"/>
                <w:b/>
                <w:bCs/>
                <w:color w:val="000000"/>
                <w:sz w:val="20"/>
                <w:szCs w:val="20"/>
                <w:lang w:eastAsia="en-GB"/>
              </w:rPr>
              <w:t>Training material</w:t>
            </w:r>
          </w:p>
        </w:tc>
      </w:tr>
      <w:tr w:rsidR="00B52523" w:rsidRPr="00B52523" w14:paraId="5167E31A" w14:textId="77777777" w:rsidTr="00B52523">
        <w:trPr>
          <w:trHeight w:val="315"/>
        </w:trPr>
        <w:tc>
          <w:tcPr>
            <w:tcW w:w="1880" w:type="dxa"/>
            <w:shd w:val="clear" w:color="auto" w:fill="auto"/>
            <w:noWrap/>
            <w:vAlign w:val="bottom"/>
            <w:hideMark/>
          </w:tcPr>
          <w:p w14:paraId="30121242"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Korke Doge</w:t>
            </w:r>
          </w:p>
        </w:tc>
        <w:tc>
          <w:tcPr>
            <w:tcW w:w="2512" w:type="dxa"/>
            <w:shd w:val="clear" w:color="auto" w:fill="auto"/>
            <w:noWrap/>
            <w:vAlign w:val="bottom"/>
            <w:hideMark/>
          </w:tcPr>
          <w:p w14:paraId="40532965"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Information card</w:t>
            </w:r>
          </w:p>
        </w:tc>
      </w:tr>
      <w:tr w:rsidR="00B52523" w:rsidRPr="00B52523" w14:paraId="1DC17784" w14:textId="77777777" w:rsidTr="00B52523">
        <w:trPr>
          <w:trHeight w:val="315"/>
        </w:trPr>
        <w:tc>
          <w:tcPr>
            <w:tcW w:w="1880" w:type="dxa"/>
            <w:shd w:val="clear" w:color="auto" w:fill="auto"/>
            <w:noWrap/>
            <w:vAlign w:val="bottom"/>
            <w:hideMark/>
          </w:tcPr>
          <w:p w14:paraId="19804D5D"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Adama Mino</w:t>
            </w:r>
          </w:p>
        </w:tc>
        <w:tc>
          <w:tcPr>
            <w:tcW w:w="2512" w:type="dxa"/>
            <w:shd w:val="clear" w:color="auto" w:fill="auto"/>
            <w:noWrap/>
            <w:vAlign w:val="bottom"/>
            <w:hideMark/>
          </w:tcPr>
          <w:p w14:paraId="6A24B85B"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Posters</w:t>
            </w:r>
          </w:p>
        </w:tc>
      </w:tr>
      <w:tr w:rsidR="00B52523" w:rsidRPr="00B52523" w14:paraId="2A9251C6" w14:textId="77777777" w:rsidTr="00B52523">
        <w:trPr>
          <w:trHeight w:val="315"/>
        </w:trPr>
        <w:tc>
          <w:tcPr>
            <w:tcW w:w="1880" w:type="dxa"/>
            <w:shd w:val="clear" w:color="auto" w:fill="auto"/>
            <w:noWrap/>
            <w:vAlign w:val="bottom"/>
            <w:hideMark/>
          </w:tcPr>
          <w:p w14:paraId="2212D17B"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Dache Gofara</w:t>
            </w:r>
          </w:p>
        </w:tc>
        <w:tc>
          <w:tcPr>
            <w:tcW w:w="2512" w:type="dxa"/>
            <w:shd w:val="clear" w:color="auto" w:fill="auto"/>
            <w:noWrap/>
            <w:vAlign w:val="bottom"/>
            <w:hideMark/>
          </w:tcPr>
          <w:p w14:paraId="46FB1CF2"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Posters</w:t>
            </w:r>
          </w:p>
        </w:tc>
      </w:tr>
      <w:tr w:rsidR="00B52523" w:rsidRPr="00B52523" w14:paraId="2B9FFA11" w14:textId="77777777" w:rsidTr="00B52523">
        <w:trPr>
          <w:trHeight w:val="315"/>
        </w:trPr>
        <w:tc>
          <w:tcPr>
            <w:tcW w:w="1880" w:type="dxa"/>
            <w:shd w:val="clear" w:color="auto" w:fill="auto"/>
            <w:noWrap/>
            <w:vAlign w:val="bottom"/>
            <w:hideMark/>
          </w:tcPr>
          <w:p w14:paraId="4A57D4F2"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 xml:space="preserve">Admancho Arfita </w:t>
            </w:r>
          </w:p>
        </w:tc>
        <w:tc>
          <w:tcPr>
            <w:tcW w:w="2512" w:type="dxa"/>
            <w:shd w:val="clear" w:color="auto" w:fill="auto"/>
            <w:noWrap/>
            <w:vAlign w:val="bottom"/>
            <w:hideMark/>
          </w:tcPr>
          <w:p w14:paraId="269134B6"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Information card</w:t>
            </w:r>
          </w:p>
        </w:tc>
      </w:tr>
      <w:tr w:rsidR="00B52523" w:rsidRPr="00B52523" w14:paraId="3EFA5C9F" w14:textId="77777777" w:rsidTr="00B52523">
        <w:trPr>
          <w:trHeight w:val="315"/>
        </w:trPr>
        <w:tc>
          <w:tcPr>
            <w:tcW w:w="1880" w:type="dxa"/>
            <w:shd w:val="clear" w:color="auto" w:fill="auto"/>
            <w:noWrap/>
            <w:vAlign w:val="bottom"/>
            <w:hideMark/>
          </w:tcPr>
          <w:p w14:paraId="334930BF"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 xml:space="preserve">Wormmuma </w:t>
            </w:r>
          </w:p>
        </w:tc>
        <w:tc>
          <w:tcPr>
            <w:tcW w:w="2512" w:type="dxa"/>
            <w:shd w:val="clear" w:color="auto" w:fill="auto"/>
            <w:noWrap/>
            <w:vAlign w:val="bottom"/>
            <w:hideMark/>
          </w:tcPr>
          <w:p w14:paraId="19DFEFAC"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Posters, Information card</w:t>
            </w:r>
          </w:p>
        </w:tc>
      </w:tr>
      <w:tr w:rsidR="00B52523" w:rsidRPr="00B52523" w14:paraId="454066C8" w14:textId="77777777" w:rsidTr="00B52523">
        <w:trPr>
          <w:trHeight w:val="315"/>
        </w:trPr>
        <w:tc>
          <w:tcPr>
            <w:tcW w:w="1880" w:type="dxa"/>
            <w:shd w:val="clear" w:color="auto" w:fill="auto"/>
            <w:noWrap/>
            <w:vAlign w:val="bottom"/>
            <w:hideMark/>
          </w:tcPr>
          <w:p w14:paraId="25C01003"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 xml:space="preserve">Dola </w:t>
            </w:r>
          </w:p>
        </w:tc>
        <w:tc>
          <w:tcPr>
            <w:tcW w:w="2512" w:type="dxa"/>
            <w:shd w:val="clear" w:color="auto" w:fill="auto"/>
            <w:noWrap/>
            <w:vAlign w:val="bottom"/>
            <w:hideMark/>
          </w:tcPr>
          <w:p w14:paraId="54330B2C" w14:textId="77777777" w:rsidR="00B52523" w:rsidRPr="00B52523" w:rsidRDefault="00B52523" w:rsidP="002C3232">
            <w:pPr>
              <w:spacing w:after="0" w:line="240" w:lineRule="auto"/>
              <w:jc w:val="both"/>
              <w:rPr>
                <w:rFonts w:ascii="Calibri" w:eastAsia="Times New Roman" w:hAnsi="Calibri" w:cs="Calibri"/>
                <w:color w:val="000000"/>
                <w:sz w:val="20"/>
                <w:szCs w:val="20"/>
                <w:lang w:eastAsia="en-GB"/>
              </w:rPr>
            </w:pPr>
            <w:r w:rsidRPr="00B52523">
              <w:rPr>
                <w:rFonts w:ascii="Calibri" w:eastAsia="Times New Roman" w:hAnsi="Calibri" w:cs="Calibri"/>
                <w:color w:val="000000"/>
                <w:sz w:val="20"/>
                <w:szCs w:val="20"/>
                <w:lang w:eastAsia="en-GB"/>
              </w:rPr>
              <w:t>Posters</w:t>
            </w:r>
          </w:p>
        </w:tc>
      </w:tr>
    </w:tbl>
    <w:p w14:paraId="13C172EC" w14:textId="77777777" w:rsidR="00AD7C6F" w:rsidRPr="00420105" w:rsidRDefault="00AD7C6F" w:rsidP="002C3232">
      <w:pPr>
        <w:jc w:val="both"/>
      </w:pPr>
    </w:p>
    <w:p w14:paraId="04590351" w14:textId="2B9AB821" w:rsidR="00791C51" w:rsidRPr="00420105" w:rsidRDefault="00B6565C" w:rsidP="002C3232">
      <w:pPr>
        <w:pStyle w:val="Heading3"/>
        <w:jc w:val="both"/>
      </w:pPr>
      <w:bookmarkStart w:id="12" w:name="_Toc7167050"/>
      <w:r>
        <w:t>School health/hygiene education</w:t>
      </w:r>
      <w:r w:rsidR="003B4C05">
        <w:t xml:space="preserve"> activities</w:t>
      </w:r>
      <w:bookmarkEnd w:id="12"/>
      <w:r w:rsidR="003B4C05">
        <w:t xml:space="preserve"> </w:t>
      </w:r>
    </w:p>
    <w:p w14:paraId="65E0FDEF" w14:textId="6F661DAA" w:rsidR="00791C51" w:rsidRPr="00CE3A68" w:rsidRDefault="00CE3A68" w:rsidP="002C3232">
      <w:pPr>
        <w:jc w:val="both"/>
      </w:pPr>
      <w:r>
        <w:t xml:space="preserve">The table below describes ODF activities </w:t>
      </w:r>
      <w:r w:rsidR="002C72BB">
        <w:t xml:space="preserve">in primary and secondary schools in the kebeles surveyed. All schools within the surveyed community participated in the interviews. </w:t>
      </w:r>
      <w:r w:rsidR="00337149">
        <w:t>Four</w:t>
      </w:r>
      <w:r w:rsidR="002C72BB">
        <w:t xml:space="preserve"> schools educated the pupils on ODF practices through both the school’s curriculum and a WaSH club. Gara Goda primary school did not have any form of ODF promotion activity. </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3079"/>
        <w:gridCol w:w="3460"/>
      </w:tblGrid>
      <w:tr w:rsidR="00337149" w:rsidRPr="00597EEF" w14:paraId="2B11D008" w14:textId="77777777" w:rsidTr="00284B89">
        <w:trPr>
          <w:trHeight w:val="315"/>
        </w:trPr>
        <w:tc>
          <w:tcPr>
            <w:tcW w:w="2477" w:type="dxa"/>
            <w:shd w:val="clear" w:color="auto" w:fill="auto"/>
            <w:noWrap/>
            <w:vAlign w:val="bottom"/>
            <w:hideMark/>
          </w:tcPr>
          <w:p w14:paraId="0F324B94" w14:textId="77777777" w:rsidR="00337149" w:rsidRPr="00597EEF" w:rsidRDefault="00337149" w:rsidP="002C3232">
            <w:pPr>
              <w:spacing w:after="0" w:line="240" w:lineRule="auto"/>
              <w:jc w:val="both"/>
              <w:rPr>
                <w:rFonts w:ascii="Calibri" w:eastAsia="Times New Roman" w:hAnsi="Calibri" w:cs="Calibri"/>
                <w:b/>
                <w:bCs/>
                <w:color w:val="000000"/>
                <w:sz w:val="20"/>
                <w:szCs w:val="20"/>
                <w:lang w:eastAsia="en-GB"/>
              </w:rPr>
            </w:pPr>
            <w:r w:rsidRPr="00597EEF">
              <w:rPr>
                <w:rFonts w:ascii="Calibri" w:eastAsia="Times New Roman" w:hAnsi="Calibri" w:cs="Calibri"/>
                <w:b/>
                <w:bCs/>
                <w:color w:val="000000"/>
                <w:sz w:val="20"/>
                <w:szCs w:val="20"/>
                <w:lang w:eastAsia="en-GB"/>
              </w:rPr>
              <w:t xml:space="preserve">Name of school </w:t>
            </w:r>
          </w:p>
        </w:tc>
        <w:tc>
          <w:tcPr>
            <w:tcW w:w="3079" w:type="dxa"/>
          </w:tcPr>
          <w:p w14:paraId="05E9867E" w14:textId="612865C6" w:rsidR="00337149" w:rsidRPr="00597EEF" w:rsidRDefault="00337149" w:rsidP="002C3232">
            <w:pPr>
              <w:spacing w:after="0" w:line="240" w:lineRule="auto"/>
              <w:jc w:val="both"/>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Kebele</w:t>
            </w:r>
          </w:p>
        </w:tc>
        <w:tc>
          <w:tcPr>
            <w:tcW w:w="3460" w:type="dxa"/>
            <w:shd w:val="clear" w:color="auto" w:fill="auto"/>
            <w:noWrap/>
            <w:vAlign w:val="bottom"/>
            <w:hideMark/>
          </w:tcPr>
          <w:p w14:paraId="178A2DF5" w14:textId="1807FFB5" w:rsidR="00337149" w:rsidRPr="00597EEF" w:rsidRDefault="00337149" w:rsidP="002C3232">
            <w:pPr>
              <w:spacing w:after="0" w:line="240" w:lineRule="auto"/>
              <w:jc w:val="both"/>
              <w:rPr>
                <w:rFonts w:ascii="Calibri" w:eastAsia="Times New Roman" w:hAnsi="Calibri" w:cs="Calibri"/>
                <w:b/>
                <w:bCs/>
                <w:color w:val="000000"/>
                <w:sz w:val="20"/>
                <w:szCs w:val="20"/>
                <w:lang w:eastAsia="en-GB"/>
              </w:rPr>
            </w:pPr>
            <w:r w:rsidRPr="00597EEF">
              <w:rPr>
                <w:rFonts w:ascii="Calibri" w:eastAsia="Times New Roman" w:hAnsi="Calibri" w:cs="Calibri"/>
                <w:b/>
                <w:bCs/>
                <w:color w:val="000000"/>
                <w:sz w:val="20"/>
                <w:szCs w:val="20"/>
                <w:lang w:eastAsia="en-GB"/>
              </w:rPr>
              <w:t>Activity</w:t>
            </w:r>
          </w:p>
        </w:tc>
      </w:tr>
      <w:tr w:rsidR="00337149" w:rsidRPr="00597EEF" w14:paraId="590D9F01" w14:textId="77777777" w:rsidTr="00284B89">
        <w:trPr>
          <w:trHeight w:val="315"/>
        </w:trPr>
        <w:tc>
          <w:tcPr>
            <w:tcW w:w="2477" w:type="dxa"/>
            <w:shd w:val="clear" w:color="auto" w:fill="auto"/>
            <w:noWrap/>
            <w:vAlign w:val="bottom"/>
            <w:hideMark/>
          </w:tcPr>
          <w:p w14:paraId="656691B1" w14:textId="7777777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Dijala mulu primary</w:t>
            </w:r>
          </w:p>
        </w:tc>
        <w:tc>
          <w:tcPr>
            <w:tcW w:w="3079" w:type="dxa"/>
          </w:tcPr>
          <w:p w14:paraId="2D20B279" w14:textId="6D25F281"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Tiyo Hembecho</w:t>
            </w:r>
          </w:p>
        </w:tc>
        <w:tc>
          <w:tcPr>
            <w:tcW w:w="3460" w:type="dxa"/>
            <w:shd w:val="clear" w:color="auto" w:fill="auto"/>
            <w:noWrap/>
            <w:vAlign w:val="bottom"/>
            <w:hideMark/>
          </w:tcPr>
          <w:p w14:paraId="2AF02023" w14:textId="6AD94B0A"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Both curriculum and WASH club</w:t>
            </w:r>
          </w:p>
        </w:tc>
      </w:tr>
      <w:tr w:rsidR="00337149" w:rsidRPr="00597EEF" w14:paraId="2C03F13B" w14:textId="77777777" w:rsidTr="00284B89">
        <w:trPr>
          <w:trHeight w:val="315"/>
        </w:trPr>
        <w:tc>
          <w:tcPr>
            <w:tcW w:w="2477" w:type="dxa"/>
            <w:shd w:val="clear" w:color="auto" w:fill="auto"/>
            <w:noWrap/>
            <w:vAlign w:val="bottom"/>
            <w:hideMark/>
          </w:tcPr>
          <w:p w14:paraId="7A99BD5B" w14:textId="7777777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Wormmuma gasho</w:t>
            </w:r>
          </w:p>
        </w:tc>
        <w:tc>
          <w:tcPr>
            <w:tcW w:w="3079" w:type="dxa"/>
          </w:tcPr>
          <w:p w14:paraId="6DBBE0AD" w14:textId="5EEC6D63"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Wormmuma</w:t>
            </w:r>
          </w:p>
        </w:tc>
        <w:tc>
          <w:tcPr>
            <w:tcW w:w="3460" w:type="dxa"/>
            <w:shd w:val="clear" w:color="auto" w:fill="auto"/>
            <w:noWrap/>
            <w:vAlign w:val="bottom"/>
            <w:hideMark/>
          </w:tcPr>
          <w:p w14:paraId="77023DA6" w14:textId="5A6B9EE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Curriculum</w:t>
            </w:r>
          </w:p>
        </w:tc>
      </w:tr>
      <w:tr w:rsidR="00337149" w:rsidRPr="00597EEF" w14:paraId="0985E356" w14:textId="77777777" w:rsidTr="00284B89">
        <w:trPr>
          <w:trHeight w:val="315"/>
        </w:trPr>
        <w:tc>
          <w:tcPr>
            <w:tcW w:w="2477" w:type="dxa"/>
            <w:shd w:val="clear" w:color="auto" w:fill="auto"/>
            <w:noWrap/>
            <w:vAlign w:val="bottom"/>
            <w:hideMark/>
          </w:tcPr>
          <w:p w14:paraId="2E4A3BE0" w14:textId="4869692C"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A</w:t>
            </w:r>
            <w:r>
              <w:rPr>
                <w:rFonts w:ascii="Calibri" w:eastAsia="Times New Roman" w:hAnsi="Calibri" w:cs="Calibri"/>
                <w:color w:val="000000"/>
                <w:sz w:val="20"/>
                <w:szCs w:val="20"/>
                <w:lang w:eastAsia="en-GB"/>
              </w:rPr>
              <w:t xml:space="preserve">chura </w:t>
            </w:r>
            <w:r w:rsidRPr="00597EEF">
              <w:rPr>
                <w:rFonts w:ascii="Calibri" w:eastAsia="Times New Roman" w:hAnsi="Calibri" w:cs="Calibri"/>
                <w:color w:val="000000"/>
                <w:sz w:val="20"/>
                <w:szCs w:val="20"/>
                <w:lang w:eastAsia="en-GB"/>
              </w:rPr>
              <w:t xml:space="preserve">mazagaja </w:t>
            </w:r>
            <w:r w:rsidR="00337149" w:rsidRPr="00597EEF">
              <w:rPr>
                <w:rFonts w:ascii="Calibri" w:eastAsia="Times New Roman" w:hAnsi="Calibri" w:cs="Calibri"/>
                <w:color w:val="000000"/>
                <w:sz w:val="20"/>
                <w:szCs w:val="20"/>
                <w:lang w:eastAsia="en-GB"/>
              </w:rPr>
              <w:t>primary</w:t>
            </w:r>
          </w:p>
        </w:tc>
        <w:tc>
          <w:tcPr>
            <w:tcW w:w="3079" w:type="dxa"/>
          </w:tcPr>
          <w:p w14:paraId="3B860601" w14:textId="0EF48DD6"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A</w:t>
            </w:r>
            <w:r>
              <w:rPr>
                <w:rFonts w:ascii="Calibri" w:eastAsia="Times New Roman" w:hAnsi="Calibri" w:cs="Calibri"/>
                <w:color w:val="000000"/>
                <w:sz w:val="20"/>
                <w:szCs w:val="20"/>
                <w:lang w:eastAsia="en-GB"/>
              </w:rPr>
              <w:t xml:space="preserve">chura </w:t>
            </w:r>
            <w:r w:rsidRPr="00597EEF">
              <w:rPr>
                <w:rFonts w:ascii="Calibri" w:eastAsia="Times New Roman" w:hAnsi="Calibri" w:cs="Calibri"/>
                <w:color w:val="000000"/>
                <w:sz w:val="20"/>
                <w:szCs w:val="20"/>
                <w:lang w:eastAsia="en-GB"/>
              </w:rPr>
              <w:t>mazagaja</w:t>
            </w:r>
          </w:p>
        </w:tc>
        <w:tc>
          <w:tcPr>
            <w:tcW w:w="3460" w:type="dxa"/>
            <w:shd w:val="clear" w:color="auto" w:fill="auto"/>
            <w:noWrap/>
            <w:vAlign w:val="bottom"/>
            <w:hideMark/>
          </w:tcPr>
          <w:p w14:paraId="70E7D93D" w14:textId="5BA7481A"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Curriculum</w:t>
            </w:r>
          </w:p>
        </w:tc>
      </w:tr>
      <w:tr w:rsidR="00337149" w:rsidRPr="00597EEF" w14:paraId="38E510B2" w14:textId="77777777" w:rsidTr="00284B89">
        <w:trPr>
          <w:trHeight w:val="315"/>
        </w:trPr>
        <w:tc>
          <w:tcPr>
            <w:tcW w:w="2477" w:type="dxa"/>
            <w:shd w:val="clear" w:color="auto" w:fill="auto"/>
            <w:noWrap/>
            <w:vAlign w:val="bottom"/>
            <w:hideMark/>
          </w:tcPr>
          <w:p w14:paraId="706F1C8D" w14:textId="2DD0631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A</w:t>
            </w:r>
            <w:r w:rsidR="00A047D2">
              <w:rPr>
                <w:rFonts w:ascii="Calibri" w:eastAsia="Times New Roman" w:hAnsi="Calibri" w:cs="Calibri"/>
                <w:color w:val="000000"/>
                <w:sz w:val="20"/>
                <w:szCs w:val="20"/>
                <w:lang w:eastAsia="en-GB"/>
              </w:rPr>
              <w:t xml:space="preserve">chura </w:t>
            </w:r>
            <w:r w:rsidRPr="00597EEF">
              <w:rPr>
                <w:rFonts w:ascii="Calibri" w:eastAsia="Times New Roman" w:hAnsi="Calibri" w:cs="Calibri"/>
                <w:color w:val="000000"/>
                <w:sz w:val="20"/>
                <w:szCs w:val="20"/>
                <w:lang w:eastAsia="en-GB"/>
              </w:rPr>
              <w:t>mazagaja secondary</w:t>
            </w:r>
          </w:p>
        </w:tc>
        <w:tc>
          <w:tcPr>
            <w:tcW w:w="3079" w:type="dxa"/>
          </w:tcPr>
          <w:p w14:paraId="06F4A15E" w14:textId="2CC68716"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A</w:t>
            </w:r>
            <w:r>
              <w:rPr>
                <w:rFonts w:ascii="Calibri" w:eastAsia="Times New Roman" w:hAnsi="Calibri" w:cs="Calibri"/>
                <w:color w:val="000000"/>
                <w:sz w:val="20"/>
                <w:szCs w:val="20"/>
                <w:lang w:eastAsia="en-GB"/>
              </w:rPr>
              <w:t xml:space="preserve">chura </w:t>
            </w:r>
            <w:r w:rsidRPr="00597EEF">
              <w:rPr>
                <w:rFonts w:ascii="Calibri" w:eastAsia="Times New Roman" w:hAnsi="Calibri" w:cs="Calibri"/>
                <w:color w:val="000000"/>
                <w:sz w:val="20"/>
                <w:szCs w:val="20"/>
                <w:lang w:eastAsia="en-GB"/>
              </w:rPr>
              <w:t>mazagaja</w:t>
            </w:r>
          </w:p>
        </w:tc>
        <w:tc>
          <w:tcPr>
            <w:tcW w:w="3460" w:type="dxa"/>
            <w:shd w:val="clear" w:color="auto" w:fill="auto"/>
            <w:noWrap/>
            <w:vAlign w:val="bottom"/>
            <w:hideMark/>
          </w:tcPr>
          <w:p w14:paraId="71A743E8" w14:textId="1FA1382C"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Curriculum</w:t>
            </w:r>
          </w:p>
        </w:tc>
      </w:tr>
      <w:tr w:rsidR="00337149" w:rsidRPr="00597EEF" w14:paraId="7AACF1B6" w14:textId="77777777" w:rsidTr="00284B89">
        <w:trPr>
          <w:trHeight w:val="315"/>
        </w:trPr>
        <w:tc>
          <w:tcPr>
            <w:tcW w:w="2477" w:type="dxa"/>
            <w:shd w:val="clear" w:color="auto" w:fill="auto"/>
            <w:noWrap/>
            <w:vAlign w:val="bottom"/>
            <w:hideMark/>
          </w:tcPr>
          <w:p w14:paraId="46BE486B" w14:textId="7777777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Tiyo hembecho primary</w:t>
            </w:r>
          </w:p>
        </w:tc>
        <w:tc>
          <w:tcPr>
            <w:tcW w:w="3079" w:type="dxa"/>
          </w:tcPr>
          <w:p w14:paraId="1BED6D96" w14:textId="548E1E89"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Tiyo hembecho</w:t>
            </w:r>
          </w:p>
        </w:tc>
        <w:tc>
          <w:tcPr>
            <w:tcW w:w="3460" w:type="dxa"/>
            <w:shd w:val="clear" w:color="auto" w:fill="auto"/>
            <w:noWrap/>
            <w:vAlign w:val="bottom"/>
            <w:hideMark/>
          </w:tcPr>
          <w:p w14:paraId="0CECFCDA" w14:textId="71DF3B28"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Curriculum</w:t>
            </w:r>
          </w:p>
        </w:tc>
      </w:tr>
      <w:tr w:rsidR="00337149" w:rsidRPr="00597EEF" w14:paraId="04ADA406" w14:textId="77777777" w:rsidTr="00284B89">
        <w:trPr>
          <w:trHeight w:val="315"/>
        </w:trPr>
        <w:tc>
          <w:tcPr>
            <w:tcW w:w="2477" w:type="dxa"/>
            <w:shd w:val="clear" w:color="auto" w:fill="auto"/>
            <w:noWrap/>
            <w:vAlign w:val="bottom"/>
            <w:hideMark/>
          </w:tcPr>
          <w:p w14:paraId="57C1CE00" w14:textId="5338B3D5"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Dolla junior</w:t>
            </w:r>
            <w:r w:rsidR="002357E5">
              <w:rPr>
                <w:rFonts w:ascii="Calibri" w:eastAsia="Times New Roman" w:hAnsi="Calibri" w:cs="Calibri"/>
                <w:color w:val="000000"/>
                <w:sz w:val="20"/>
                <w:szCs w:val="20"/>
                <w:lang w:eastAsia="en-GB"/>
              </w:rPr>
              <w:t xml:space="preserve"> primary</w:t>
            </w:r>
          </w:p>
        </w:tc>
        <w:tc>
          <w:tcPr>
            <w:tcW w:w="3079" w:type="dxa"/>
          </w:tcPr>
          <w:p w14:paraId="3BFD8D93" w14:textId="4E54E2B9"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Dolla</w:t>
            </w:r>
          </w:p>
        </w:tc>
        <w:tc>
          <w:tcPr>
            <w:tcW w:w="3460" w:type="dxa"/>
            <w:shd w:val="clear" w:color="auto" w:fill="auto"/>
            <w:noWrap/>
            <w:vAlign w:val="bottom"/>
            <w:hideMark/>
          </w:tcPr>
          <w:p w14:paraId="4108ABA5" w14:textId="7E91D74C"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Both curriculum and WASH club</w:t>
            </w:r>
          </w:p>
        </w:tc>
      </w:tr>
      <w:tr w:rsidR="00337149" w:rsidRPr="00597EEF" w14:paraId="525C4190" w14:textId="77777777" w:rsidTr="00284B89">
        <w:trPr>
          <w:trHeight w:val="315"/>
        </w:trPr>
        <w:tc>
          <w:tcPr>
            <w:tcW w:w="2477" w:type="dxa"/>
            <w:shd w:val="clear" w:color="auto" w:fill="auto"/>
            <w:noWrap/>
            <w:vAlign w:val="bottom"/>
            <w:hideMark/>
          </w:tcPr>
          <w:p w14:paraId="147A2DCF" w14:textId="0A070D7B"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Gara Goda</w:t>
            </w:r>
            <w:r w:rsidRPr="00597EEF">
              <w:rPr>
                <w:rFonts w:ascii="Calibri" w:eastAsia="Times New Roman" w:hAnsi="Calibri" w:cs="Calibri"/>
                <w:color w:val="000000"/>
                <w:sz w:val="20"/>
                <w:szCs w:val="20"/>
                <w:lang w:eastAsia="en-GB"/>
              </w:rPr>
              <w:t xml:space="preserve"> primary</w:t>
            </w:r>
          </w:p>
        </w:tc>
        <w:tc>
          <w:tcPr>
            <w:tcW w:w="3079" w:type="dxa"/>
          </w:tcPr>
          <w:p w14:paraId="1FDC2AA6" w14:textId="5FA64DE4"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Gara Goda</w:t>
            </w:r>
          </w:p>
        </w:tc>
        <w:tc>
          <w:tcPr>
            <w:tcW w:w="3460" w:type="dxa"/>
            <w:shd w:val="clear" w:color="auto" w:fill="auto"/>
            <w:noWrap/>
            <w:vAlign w:val="bottom"/>
            <w:hideMark/>
          </w:tcPr>
          <w:p w14:paraId="2E3C1772" w14:textId="092D09C3"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No activity</w:t>
            </w:r>
          </w:p>
        </w:tc>
      </w:tr>
      <w:tr w:rsidR="00337149" w:rsidRPr="00597EEF" w14:paraId="4CFC1F59" w14:textId="77777777" w:rsidTr="00284B89">
        <w:trPr>
          <w:trHeight w:val="315"/>
        </w:trPr>
        <w:tc>
          <w:tcPr>
            <w:tcW w:w="2477" w:type="dxa"/>
            <w:shd w:val="clear" w:color="auto" w:fill="auto"/>
            <w:noWrap/>
            <w:vAlign w:val="bottom"/>
            <w:hideMark/>
          </w:tcPr>
          <w:p w14:paraId="384C004A" w14:textId="7777777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Gara ediget</w:t>
            </w:r>
          </w:p>
        </w:tc>
        <w:tc>
          <w:tcPr>
            <w:tcW w:w="3079" w:type="dxa"/>
          </w:tcPr>
          <w:p w14:paraId="74144233" w14:textId="74FA3FFB"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Gara Goda</w:t>
            </w:r>
          </w:p>
        </w:tc>
        <w:tc>
          <w:tcPr>
            <w:tcW w:w="3460" w:type="dxa"/>
            <w:shd w:val="clear" w:color="auto" w:fill="auto"/>
            <w:noWrap/>
            <w:vAlign w:val="bottom"/>
            <w:hideMark/>
          </w:tcPr>
          <w:p w14:paraId="56B3DB97" w14:textId="5C5CED9B"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Curriculum</w:t>
            </w:r>
          </w:p>
        </w:tc>
      </w:tr>
      <w:tr w:rsidR="00337149" w:rsidRPr="00597EEF" w14:paraId="4D8906D3" w14:textId="77777777" w:rsidTr="00284B89">
        <w:trPr>
          <w:trHeight w:val="315"/>
        </w:trPr>
        <w:tc>
          <w:tcPr>
            <w:tcW w:w="2477" w:type="dxa"/>
            <w:shd w:val="clear" w:color="auto" w:fill="auto"/>
            <w:noWrap/>
            <w:vAlign w:val="bottom"/>
            <w:hideMark/>
          </w:tcPr>
          <w:p w14:paraId="7F4B7DF5" w14:textId="7777777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Lome kae primary</w:t>
            </w:r>
          </w:p>
        </w:tc>
        <w:tc>
          <w:tcPr>
            <w:tcW w:w="3079" w:type="dxa"/>
          </w:tcPr>
          <w:p w14:paraId="57A5490F" w14:textId="00B26EC6"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Dubbo</w:t>
            </w:r>
          </w:p>
        </w:tc>
        <w:tc>
          <w:tcPr>
            <w:tcW w:w="3460" w:type="dxa"/>
            <w:shd w:val="clear" w:color="auto" w:fill="auto"/>
            <w:noWrap/>
            <w:vAlign w:val="bottom"/>
            <w:hideMark/>
          </w:tcPr>
          <w:p w14:paraId="0E2C1E09" w14:textId="483C9823"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No activity</w:t>
            </w:r>
          </w:p>
        </w:tc>
      </w:tr>
      <w:tr w:rsidR="00337149" w:rsidRPr="00597EEF" w14:paraId="52D027AC" w14:textId="77777777" w:rsidTr="00284B89">
        <w:trPr>
          <w:trHeight w:val="315"/>
        </w:trPr>
        <w:tc>
          <w:tcPr>
            <w:tcW w:w="2477" w:type="dxa"/>
            <w:shd w:val="clear" w:color="auto" w:fill="auto"/>
            <w:noWrap/>
            <w:vAlign w:val="bottom"/>
            <w:hideMark/>
          </w:tcPr>
          <w:p w14:paraId="1CD7B867" w14:textId="7777777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Afama mino primary</w:t>
            </w:r>
          </w:p>
        </w:tc>
        <w:tc>
          <w:tcPr>
            <w:tcW w:w="3079" w:type="dxa"/>
          </w:tcPr>
          <w:p w14:paraId="7F8A454C" w14:textId="6C2C1ECB"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Afama mino</w:t>
            </w:r>
          </w:p>
        </w:tc>
        <w:tc>
          <w:tcPr>
            <w:tcW w:w="3460" w:type="dxa"/>
            <w:shd w:val="clear" w:color="auto" w:fill="auto"/>
            <w:noWrap/>
            <w:vAlign w:val="bottom"/>
            <w:hideMark/>
          </w:tcPr>
          <w:p w14:paraId="1ACA028A" w14:textId="7AF0B630"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No activity</w:t>
            </w:r>
          </w:p>
        </w:tc>
      </w:tr>
      <w:tr w:rsidR="00337149" w:rsidRPr="00597EEF" w14:paraId="2E62164B" w14:textId="77777777" w:rsidTr="00284B89">
        <w:trPr>
          <w:trHeight w:val="315"/>
        </w:trPr>
        <w:tc>
          <w:tcPr>
            <w:tcW w:w="2477" w:type="dxa"/>
            <w:shd w:val="clear" w:color="auto" w:fill="auto"/>
            <w:noWrap/>
            <w:vAlign w:val="bottom"/>
            <w:hideMark/>
          </w:tcPr>
          <w:p w14:paraId="168ECC86" w14:textId="34D31A5C"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D</w:t>
            </w:r>
            <w:r w:rsidR="00A047D2">
              <w:rPr>
                <w:rFonts w:ascii="Calibri" w:eastAsia="Times New Roman" w:hAnsi="Calibri" w:cs="Calibri"/>
                <w:color w:val="000000"/>
                <w:sz w:val="20"/>
                <w:szCs w:val="20"/>
                <w:lang w:eastAsia="en-GB"/>
              </w:rPr>
              <w:t xml:space="preserve">achi </w:t>
            </w:r>
            <w:r w:rsidRPr="00597EEF">
              <w:rPr>
                <w:rFonts w:ascii="Calibri" w:eastAsia="Times New Roman" w:hAnsi="Calibri" w:cs="Calibri"/>
                <w:color w:val="000000"/>
                <w:sz w:val="20"/>
                <w:szCs w:val="20"/>
                <w:lang w:eastAsia="en-GB"/>
              </w:rPr>
              <w:t>gofara primary</w:t>
            </w:r>
          </w:p>
        </w:tc>
        <w:tc>
          <w:tcPr>
            <w:tcW w:w="3079" w:type="dxa"/>
          </w:tcPr>
          <w:p w14:paraId="43A2F3AC" w14:textId="7E7C0957"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D</w:t>
            </w:r>
            <w:r>
              <w:rPr>
                <w:rFonts w:ascii="Calibri" w:eastAsia="Times New Roman" w:hAnsi="Calibri" w:cs="Calibri"/>
                <w:color w:val="000000"/>
                <w:sz w:val="20"/>
                <w:szCs w:val="20"/>
                <w:lang w:eastAsia="en-GB"/>
              </w:rPr>
              <w:t xml:space="preserve">achi </w:t>
            </w:r>
            <w:r w:rsidRPr="00597EEF">
              <w:rPr>
                <w:rFonts w:ascii="Calibri" w:eastAsia="Times New Roman" w:hAnsi="Calibri" w:cs="Calibri"/>
                <w:color w:val="000000"/>
                <w:sz w:val="20"/>
                <w:szCs w:val="20"/>
                <w:lang w:eastAsia="en-GB"/>
              </w:rPr>
              <w:t>gofara</w:t>
            </w:r>
          </w:p>
        </w:tc>
        <w:tc>
          <w:tcPr>
            <w:tcW w:w="3460" w:type="dxa"/>
            <w:shd w:val="clear" w:color="auto" w:fill="auto"/>
            <w:noWrap/>
            <w:vAlign w:val="bottom"/>
            <w:hideMark/>
          </w:tcPr>
          <w:p w14:paraId="7F48FEC0" w14:textId="76916A2B"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WASH club</w:t>
            </w:r>
          </w:p>
        </w:tc>
      </w:tr>
      <w:tr w:rsidR="00337149" w:rsidRPr="00597EEF" w14:paraId="56F3BD3D" w14:textId="77777777" w:rsidTr="00284B89">
        <w:trPr>
          <w:trHeight w:val="315"/>
        </w:trPr>
        <w:tc>
          <w:tcPr>
            <w:tcW w:w="2477" w:type="dxa"/>
            <w:shd w:val="clear" w:color="auto" w:fill="auto"/>
            <w:noWrap/>
            <w:vAlign w:val="bottom"/>
            <w:hideMark/>
          </w:tcPr>
          <w:p w14:paraId="03FE0F8B" w14:textId="7777777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Admancho arfita primary</w:t>
            </w:r>
          </w:p>
        </w:tc>
        <w:tc>
          <w:tcPr>
            <w:tcW w:w="3079" w:type="dxa"/>
          </w:tcPr>
          <w:p w14:paraId="6BABD0A1" w14:textId="589932C5"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Admancho arfita</w:t>
            </w:r>
          </w:p>
        </w:tc>
        <w:tc>
          <w:tcPr>
            <w:tcW w:w="3460" w:type="dxa"/>
            <w:shd w:val="clear" w:color="auto" w:fill="auto"/>
            <w:noWrap/>
            <w:vAlign w:val="bottom"/>
            <w:hideMark/>
          </w:tcPr>
          <w:p w14:paraId="44A7083C" w14:textId="5D6AF7A8"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WASH club</w:t>
            </w:r>
          </w:p>
        </w:tc>
      </w:tr>
      <w:tr w:rsidR="00337149" w:rsidRPr="00597EEF" w14:paraId="24764B4C" w14:textId="77777777" w:rsidTr="00284B89">
        <w:trPr>
          <w:trHeight w:val="315"/>
        </w:trPr>
        <w:tc>
          <w:tcPr>
            <w:tcW w:w="2477" w:type="dxa"/>
            <w:shd w:val="clear" w:color="auto" w:fill="auto"/>
            <w:noWrap/>
            <w:vAlign w:val="bottom"/>
            <w:hideMark/>
          </w:tcPr>
          <w:p w14:paraId="5FAFA606" w14:textId="7777777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Newase primary</w:t>
            </w:r>
          </w:p>
        </w:tc>
        <w:tc>
          <w:tcPr>
            <w:tcW w:w="3079" w:type="dxa"/>
          </w:tcPr>
          <w:p w14:paraId="0A61E481" w14:textId="59D50AF4"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Basa Gofara</w:t>
            </w:r>
          </w:p>
        </w:tc>
        <w:tc>
          <w:tcPr>
            <w:tcW w:w="3460" w:type="dxa"/>
            <w:shd w:val="clear" w:color="auto" w:fill="auto"/>
            <w:noWrap/>
            <w:vAlign w:val="bottom"/>
            <w:hideMark/>
          </w:tcPr>
          <w:p w14:paraId="70811E5A" w14:textId="396FA035"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WASH club</w:t>
            </w:r>
          </w:p>
        </w:tc>
      </w:tr>
      <w:tr w:rsidR="00337149" w:rsidRPr="00597EEF" w14:paraId="466C2A39" w14:textId="77777777" w:rsidTr="00284B89">
        <w:trPr>
          <w:trHeight w:val="315"/>
        </w:trPr>
        <w:tc>
          <w:tcPr>
            <w:tcW w:w="2477" w:type="dxa"/>
            <w:shd w:val="clear" w:color="auto" w:fill="auto"/>
            <w:noWrap/>
            <w:vAlign w:val="bottom"/>
            <w:hideMark/>
          </w:tcPr>
          <w:p w14:paraId="69336BF6" w14:textId="643FBFE4"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Korke KG</w:t>
            </w:r>
            <w:r w:rsidR="002357E5">
              <w:rPr>
                <w:rFonts w:ascii="Calibri" w:eastAsia="Times New Roman" w:hAnsi="Calibri" w:cs="Calibri"/>
                <w:color w:val="000000"/>
                <w:sz w:val="20"/>
                <w:szCs w:val="20"/>
                <w:lang w:eastAsia="en-GB"/>
              </w:rPr>
              <w:t xml:space="preserve"> secondary </w:t>
            </w:r>
          </w:p>
        </w:tc>
        <w:tc>
          <w:tcPr>
            <w:tcW w:w="3079" w:type="dxa"/>
          </w:tcPr>
          <w:p w14:paraId="3DFA7457" w14:textId="43F3592E"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Korke Doge</w:t>
            </w:r>
          </w:p>
        </w:tc>
        <w:tc>
          <w:tcPr>
            <w:tcW w:w="3460" w:type="dxa"/>
            <w:shd w:val="clear" w:color="auto" w:fill="auto"/>
            <w:noWrap/>
            <w:vAlign w:val="bottom"/>
            <w:hideMark/>
          </w:tcPr>
          <w:p w14:paraId="74C1B5E6" w14:textId="6887D4C5"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Both curriculum and WASH club</w:t>
            </w:r>
          </w:p>
        </w:tc>
      </w:tr>
      <w:tr w:rsidR="00337149" w:rsidRPr="00597EEF" w14:paraId="10F989F2" w14:textId="77777777" w:rsidTr="00284B89">
        <w:trPr>
          <w:trHeight w:val="315"/>
        </w:trPr>
        <w:tc>
          <w:tcPr>
            <w:tcW w:w="2477" w:type="dxa"/>
            <w:shd w:val="clear" w:color="auto" w:fill="auto"/>
            <w:noWrap/>
            <w:vAlign w:val="bottom"/>
            <w:hideMark/>
          </w:tcPr>
          <w:p w14:paraId="3E9C9550" w14:textId="77777777"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Korke primary</w:t>
            </w:r>
          </w:p>
        </w:tc>
        <w:tc>
          <w:tcPr>
            <w:tcW w:w="3079" w:type="dxa"/>
          </w:tcPr>
          <w:p w14:paraId="6791DCD1" w14:textId="68ACCCB0"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Korke Doge</w:t>
            </w:r>
          </w:p>
        </w:tc>
        <w:tc>
          <w:tcPr>
            <w:tcW w:w="3460" w:type="dxa"/>
            <w:shd w:val="clear" w:color="auto" w:fill="auto"/>
            <w:noWrap/>
            <w:vAlign w:val="bottom"/>
            <w:hideMark/>
          </w:tcPr>
          <w:p w14:paraId="1818F847" w14:textId="4C4E013A"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WASH club</w:t>
            </w:r>
          </w:p>
        </w:tc>
      </w:tr>
      <w:tr w:rsidR="00337149" w:rsidRPr="00597EEF" w14:paraId="11F8D823" w14:textId="77777777" w:rsidTr="00284B89">
        <w:trPr>
          <w:trHeight w:val="315"/>
        </w:trPr>
        <w:tc>
          <w:tcPr>
            <w:tcW w:w="2477" w:type="dxa"/>
            <w:shd w:val="clear" w:color="auto" w:fill="auto"/>
            <w:noWrap/>
            <w:vAlign w:val="bottom"/>
            <w:hideMark/>
          </w:tcPr>
          <w:p w14:paraId="502DCDB3" w14:textId="613B932B"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G</w:t>
            </w:r>
            <w:r w:rsidR="002357E5">
              <w:rPr>
                <w:rFonts w:ascii="Calibri" w:eastAsia="Times New Roman" w:hAnsi="Calibri" w:cs="Calibri"/>
                <w:color w:val="000000"/>
                <w:sz w:val="20"/>
                <w:szCs w:val="20"/>
                <w:lang w:eastAsia="en-GB"/>
              </w:rPr>
              <w:t xml:space="preserve">urmo </w:t>
            </w:r>
            <w:r w:rsidRPr="00597EEF">
              <w:rPr>
                <w:rFonts w:ascii="Calibri" w:eastAsia="Times New Roman" w:hAnsi="Calibri" w:cs="Calibri"/>
                <w:color w:val="000000"/>
                <w:sz w:val="20"/>
                <w:szCs w:val="20"/>
                <w:lang w:eastAsia="en-GB"/>
              </w:rPr>
              <w:t>koysha secondary</w:t>
            </w:r>
          </w:p>
        </w:tc>
        <w:tc>
          <w:tcPr>
            <w:tcW w:w="3079" w:type="dxa"/>
          </w:tcPr>
          <w:p w14:paraId="32BC7000" w14:textId="0C86B3D1"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Gurmo Koysha Mazegaja</w:t>
            </w:r>
          </w:p>
        </w:tc>
        <w:tc>
          <w:tcPr>
            <w:tcW w:w="3460" w:type="dxa"/>
            <w:shd w:val="clear" w:color="auto" w:fill="auto"/>
            <w:noWrap/>
            <w:vAlign w:val="bottom"/>
            <w:hideMark/>
          </w:tcPr>
          <w:p w14:paraId="08391C21" w14:textId="61D13A74"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Both curriculum and WASH club</w:t>
            </w:r>
          </w:p>
        </w:tc>
      </w:tr>
      <w:tr w:rsidR="00337149" w:rsidRPr="00597EEF" w14:paraId="724B2CF8" w14:textId="77777777" w:rsidTr="00284B89">
        <w:trPr>
          <w:trHeight w:val="315"/>
        </w:trPr>
        <w:tc>
          <w:tcPr>
            <w:tcW w:w="2477" w:type="dxa"/>
            <w:shd w:val="clear" w:color="auto" w:fill="auto"/>
            <w:noWrap/>
            <w:vAlign w:val="bottom"/>
            <w:hideMark/>
          </w:tcPr>
          <w:p w14:paraId="12886865" w14:textId="4BD619C5" w:rsidR="00337149" w:rsidRPr="00597EEF" w:rsidRDefault="002357E5"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G</w:t>
            </w:r>
            <w:r>
              <w:rPr>
                <w:rFonts w:ascii="Calibri" w:eastAsia="Times New Roman" w:hAnsi="Calibri" w:cs="Calibri"/>
                <w:color w:val="000000"/>
                <w:sz w:val="20"/>
                <w:szCs w:val="20"/>
                <w:lang w:eastAsia="en-GB"/>
              </w:rPr>
              <w:t>urmo</w:t>
            </w:r>
            <w:r w:rsidRPr="00597EEF">
              <w:rPr>
                <w:rFonts w:ascii="Calibri" w:eastAsia="Times New Roman" w:hAnsi="Calibri" w:cs="Calibri"/>
                <w:color w:val="000000"/>
                <w:sz w:val="20"/>
                <w:szCs w:val="20"/>
                <w:lang w:eastAsia="en-GB"/>
              </w:rPr>
              <w:t xml:space="preserve"> </w:t>
            </w:r>
            <w:r w:rsidR="00337149" w:rsidRPr="00597EEF">
              <w:rPr>
                <w:rFonts w:ascii="Calibri" w:eastAsia="Times New Roman" w:hAnsi="Calibri" w:cs="Calibri"/>
                <w:color w:val="000000"/>
                <w:sz w:val="20"/>
                <w:szCs w:val="20"/>
                <w:lang w:eastAsia="en-GB"/>
              </w:rPr>
              <w:t>koysha primary</w:t>
            </w:r>
          </w:p>
        </w:tc>
        <w:tc>
          <w:tcPr>
            <w:tcW w:w="3079" w:type="dxa"/>
          </w:tcPr>
          <w:p w14:paraId="5764E04F" w14:textId="591556DA" w:rsidR="00337149" w:rsidRPr="00597EEF" w:rsidRDefault="00A047D2"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Gurmo Koysha Mazegaja</w:t>
            </w:r>
          </w:p>
        </w:tc>
        <w:tc>
          <w:tcPr>
            <w:tcW w:w="3460" w:type="dxa"/>
            <w:shd w:val="clear" w:color="auto" w:fill="auto"/>
            <w:noWrap/>
            <w:vAlign w:val="bottom"/>
            <w:hideMark/>
          </w:tcPr>
          <w:p w14:paraId="1619AE94" w14:textId="02216D25" w:rsidR="00337149" w:rsidRPr="00597EEF" w:rsidRDefault="00337149" w:rsidP="002C3232">
            <w:pPr>
              <w:spacing w:after="0" w:line="240" w:lineRule="auto"/>
              <w:jc w:val="both"/>
              <w:rPr>
                <w:rFonts w:ascii="Calibri" w:eastAsia="Times New Roman" w:hAnsi="Calibri" w:cs="Calibri"/>
                <w:color w:val="000000"/>
                <w:sz w:val="20"/>
                <w:szCs w:val="20"/>
                <w:lang w:eastAsia="en-GB"/>
              </w:rPr>
            </w:pPr>
            <w:r w:rsidRPr="00597EEF">
              <w:rPr>
                <w:rFonts w:ascii="Calibri" w:eastAsia="Times New Roman" w:hAnsi="Calibri" w:cs="Calibri"/>
                <w:color w:val="000000"/>
                <w:sz w:val="20"/>
                <w:szCs w:val="20"/>
                <w:lang w:eastAsia="en-GB"/>
              </w:rPr>
              <w:t>WASH club</w:t>
            </w:r>
          </w:p>
        </w:tc>
      </w:tr>
    </w:tbl>
    <w:p w14:paraId="46274C60" w14:textId="77777777" w:rsidR="0035703A" w:rsidRPr="002C2094" w:rsidRDefault="0035703A" w:rsidP="002C3232">
      <w:pPr>
        <w:jc w:val="both"/>
        <w:rPr>
          <w:color w:val="C00000"/>
        </w:rPr>
      </w:pPr>
    </w:p>
    <w:p w14:paraId="7F4CCAF7" w14:textId="5BB48B0E" w:rsidR="002873E6" w:rsidRDefault="00FA1DA4" w:rsidP="002C3232">
      <w:pPr>
        <w:pStyle w:val="Heading3"/>
        <w:jc w:val="both"/>
      </w:pPr>
      <w:bookmarkStart w:id="13" w:name="_Toc7167051"/>
      <w:r>
        <w:t xml:space="preserve">Health care facility </w:t>
      </w:r>
      <w:r w:rsidR="003B4C05">
        <w:t xml:space="preserve">education </w:t>
      </w:r>
      <w:r>
        <w:t>activities</w:t>
      </w:r>
      <w:bookmarkEnd w:id="13"/>
    </w:p>
    <w:p w14:paraId="03C06F04" w14:textId="06E2C635" w:rsidR="007E3065" w:rsidRDefault="007E3065" w:rsidP="002C3232">
      <w:pPr>
        <w:jc w:val="both"/>
        <w:rPr>
          <w:ins w:id="14" w:author="Emily McNaughton" w:date="2019-04-26T14:33:00Z"/>
        </w:rPr>
      </w:pPr>
      <w:r>
        <w:t xml:space="preserve">The table below is a list of training material that were used for ODF promotion activities in Health facilities within the kebeles. All health centres/post in the surveyed communities participated in the interviews. </w:t>
      </w:r>
    </w:p>
    <w:p w14:paraId="44DA9175" w14:textId="77777777" w:rsidR="00996896" w:rsidRDefault="00996896" w:rsidP="002C3232">
      <w:pPr>
        <w:jc w:val="both"/>
      </w:pPr>
    </w:p>
    <w:tbl>
      <w:tblPr>
        <w:tblW w:w="7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4934"/>
      </w:tblGrid>
      <w:tr w:rsidR="009E1BFC" w:rsidRPr="009E1BFC" w14:paraId="51F44422" w14:textId="77777777" w:rsidTr="009E1BFC">
        <w:trPr>
          <w:trHeight w:val="315"/>
        </w:trPr>
        <w:tc>
          <w:tcPr>
            <w:tcW w:w="2460" w:type="dxa"/>
            <w:shd w:val="clear" w:color="auto" w:fill="auto"/>
            <w:noWrap/>
            <w:vAlign w:val="bottom"/>
            <w:hideMark/>
          </w:tcPr>
          <w:p w14:paraId="1130157E" w14:textId="77777777" w:rsidR="009E1BFC" w:rsidRPr="009E1BFC" w:rsidRDefault="009E1BFC" w:rsidP="002C3232">
            <w:pPr>
              <w:spacing w:after="0" w:line="240" w:lineRule="auto"/>
              <w:jc w:val="both"/>
              <w:rPr>
                <w:rFonts w:ascii="Calibri" w:eastAsia="Times New Roman" w:hAnsi="Calibri" w:cs="Calibri"/>
                <w:b/>
                <w:bCs/>
                <w:color w:val="000000"/>
                <w:sz w:val="20"/>
                <w:szCs w:val="20"/>
                <w:lang w:eastAsia="en-GB"/>
              </w:rPr>
            </w:pPr>
            <w:r w:rsidRPr="009E1BFC">
              <w:rPr>
                <w:rFonts w:ascii="Calibri" w:eastAsia="Times New Roman" w:hAnsi="Calibri" w:cs="Calibri"/>
                <w:b/>
                <w:bCs/>
                <w:color w:val="000000"/>
                <w:sz w:val="20"/>
                <w:szCs w:val="20"/>
                <w:lang w:eastAsia="en-GB"/>
              </w:rPr>
              <w:lastRenderedPageBreak/>
              <w:t xml:space="preserve">Kebele </w:t>
            </w:r>
          </w:p>
        </w:tc>
        <w:tc>
          <w:tcPr>
            <w:tcW w:w="4934" w:type="dxa"/>
            <w:shd w:val="clear" w:color="auto" w:fill="auto"/>
            <w:noWrap/>
            <w:vAlign w:val="bottom"/>
            <w:hideMark/>
          </w:tcPr>
          <w:p w14:paraId="7CB54A67" w14:textId="77777777" w:rsidR="009E1BFC" w:rsidRPr="009E1BFC" w:rsidRDefault="009E1BFC" w:rsidP="002C3232">
            <w:pPr>
              <w:spacing w:after="0" w:line="240" w:lineRule="auto"/>
              <w:jc w:val="both"/>
              <w:rPr>
                <w:rFonts w:ascii="Calibri" w:eastAsia="Times New Roman" w:hAnsi="Calibri" w:cs="Calibri"/>
                <w:b/>
                <w:bCs/>
                <w:color w:val="000000"/>
                <w:sz w:val="20"/>
                <w:szCs w:val="20"/>
                <w:lang w:eastAsia="en-GB"/>
              </w:rPr>
            </w:pPr>
            <w:r w:rsidRPr="009E1BFC">
              <w:rPr>
                <w:rFonts w:ascii="Calibri" w:eastAsia="Times New Roman" w:hAnsi="Calibri" w:cs="Calibri"/>
                <w:b/>
                <w:bCs/>
                <w:color w:val="000000"/>
                <w:sz w:val="20"/>
                <w:szCs w:val="20"/>
                <w:lang w:eastAsia="en-GB"/>
              </w:rPr>
              <w:t>Activity</w:t>
            </w:r>
          </w:p>
        </w:tc>
      </w:tr>
      <w:tr w:rsidR="009E1BFC" w:rsidRPr="009E1BFC" w14:paraId="2662111A" w14:textId="77777777" w:rsidTr="009E1BFC">
        <w:trPr>
          <w:trHeight w:val="315"/>
        </w:trPr>
        <w:tc>
          <w:tcPr>
            <w:tcW w:w="2460" w:type="dxa"/>
            <w:shd w:val="clear" w:color="auto" w:fill="auto"/>
            <w:noWrap/>
            <w:vAlign w:val="bottom"/>
            <w:hideMark/>
          </w:tcPr>
          <w:p w14:paraId="22E6A9CA"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Korke Doge</w:t>
            </w:r>
          </w:p>
        </w:tc>
        <w:tc>
          <w:tcPr>
            <w:tcW w:w="4934" w:type="dxa"/>
            <w:shd w:val="clear" w:color="auto" w:fill="auto"/>
            <w:noWrap/>
            <w:vAlign w:val="bottom"/>
            <w:hideMark/>
          </w:tcPr>
          <w:p w14:paraId="060C7145"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Handbooks</w:t>
            </w:r>
          </w:p>
        </w:tc>
      </w:tr>
      <w:tr w:rsidR="009E1BFC" w:rsidRPr="009E1BFC" w14:paraId="086A57E1" w14:textId="77777777" w:rsidTr="009E1BFC">
        <w:trPr>
          <w:trHeight w:val="315"/>
        </w:trPr>
        <w:tc>
          <w:tcPr>
            <w:tcW w:w="2460" w:type="dxa"/>
            <w:shd w:val="clear" w:color="auto" w:fill="auto"/>
            <w:noWrap/>
            <w:vAlign w:val="bottom"/>
            <w:hideMark/>
          </w:tcPr>
          <w:p w14:paraId="1B36CC4B"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Adama Mino</w:t>
            </w:r>
          </w:p>
        </w:tc>
        <w:tc>
          <w:tcPr>
            <w:tcW w:w="4934" w:type="dxa"/>
            <w:shd w:val="clear" w:color="auto" w:fill="auto"/>
            <w:noWrap/>
            <w:vAlign w:val="bottom"/>
            <w:hideMark/>
          </w:tcPr>
          <w:p w14:paraId="2048156A"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Posters</w:t>
            </w:r>
          </w:p>
        </w:tc>
      </w:tr>
      <w:tr w:rsidR="009E1BFC" w:rsidRPr="009E1BFC" w14:paraId="44C6B789" w14:textId="77777777" w:rsidTr="009E1BFC">
        <w:trPr>
          <w:trHeight w:val="315"/>
        </w:trPr>
        <w:tc>
          <w:tcPr>
            <w:tcW w:w="2460" w:type="dxa"/>
            <w:shd w:val="clear" w:color="auto" w:fill="auto"/>
            <w:noWrap/>
            <w:vAlign w:val="bottom"/>
            <w:hideMark/>
          </w:tcPr>
          <w:p w14:paraId="72BA1A71"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 xml:space="preserve">Dache Gofara </w:t>
            </w:r>
          </w:p>
        </w:tc>
        <w:tc>
          <w:tcPr>
            <w:tcW w:w="4934" w:type="dxa"/>
            <w:shd w:val="clear" w:color="auto" w:fill="auto"/>
            <w:noWrap/>
            <w:vAlign w:val="bottom"/>
            <w:hideMark/>
          </w:tcPr>
          <w:p w14:paraId="68955ABB"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Flip charts, Information cards</w:t>
            </w:r>
          </w:p>
        </w:tc>
      </w:tr>
      <w:tr w:rsidR="009E1BFC" w:rsidRPr="009E1BFC" w14:paraId="3C60AAAA" w14:textId="77777777" w:rsidTr="009E1BFC">
        <w:trPr>
          <w:trHeight w:val="315"/>
        </w:trPr>
        <w:tc>
          <w:tcPr>
            <w:tcW w:w="2460" w:type="dxa"/>
            <w:shd w:val="clear" w:color="auto" w:fill="auto"/>
            <w:noWrap/>
            <w:vAlign w:val="bottom"/>
            <w:hideMark/>
          </w:tcPr>
          <w:p w14:paraId="167BE96D"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Tiyo Hembercho</w:t>
            </w:r>
          </w:p>
        </w:tc>
        <w:tc>
          <w:tcPr>
            <w:tcW w:w="4934" w:type="dxa"/>
            <w:shd w:val="clear" w:color="auto" w:fill="auto"/>
            <w:noWrap/>
            <w:vAlign w:val="bottom"/>
            <w:hideMark/>
          </w:tcPr>
          <w:p w14:paraId="2AB6A83B"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Flip charts</w:t>
            </w:r>
          </w:p>
        </w:tc>
      </w:tr>
      <w:tr w:rsidR="009E1BFC" w:rsidRPr="009E1BFC" w14:paraId="0E60726E" w14:textId="77777777" w:rsidTr="009E1BFC">
        <w:trPr>
          <w:trHeight w:val="315"/>
        </w:trPr>
        <w:tc>
          <w:tcPr>
            <w:tcW w:w="2460" w:type="dxa"/>
            <w:shd w:val="clear" w:color="auto" w:fill="auto"/>
            <w:noWrap/>
            <w:vAlign w:val="bottom"/>
            <w:hideMark/>
          </w:tcPr>
          <w:p w14:paraId="637FFD51"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Wormmuma</w:t>
            </w:r>
          </w:p>
        </w:tc>
        <w:tc>
          <w:tcPr>
            <w:tcW w:w="4934" w:type="dxa"/>
            <w:shd w:val="clear" w:color="auto" w:fill="auto"/>
            <w:noWrap/>
            <w:vAlign w:val="bottom"/>
            <w:hideMark/>
          </w:tcPr>
          <w:p w14:paraId="40260A28"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Flip charts, Handbooks, Information cards, Posters</w:t>
            </w:r>
          </w:p>
        </w:tc>
      </w:tr>
      <w:tr w:rsidR="009E1BFC" w:rsidRPr="009E1BFC" w14:paraId="705DA1F6" w14:textId="77777777" w:rsidTr="009E1BFC">
        <w:trPr>
          <w:trHeight w:val="315"/>
        </w:trPr>
        <w:tc>
          <w:tcPr>
            <w:tcW w:w="2460" w:type="dxa"/>
            <w:shd w:val="clear" w:color="auto" w:fill="auto"/>
            <w:noWrap/>
            <w:vAlign w:val="bottom"/>
            <w:hideMark/>
          </w:tcPr>
          <w:p w14:paraId="2512ADE5"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Achura Mazegaja</w:t>
            </w:r>
          </w:p>
        </w:tc>
        <w:tc>
          <w:tcPr>
            <w:tcW w:w="4934" w:type="dxa"/>
            <w:shd w:val="clear" w:color="auto" w:fill="auto"/>
            <w:noWrap/>
            <w:vAlign w:val="bottom"/>
            <w:hideMark/>
          </w:tcPr>
          <w:p w14:paraId="58A5EC0D"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Flip charts, Handbooks</w:t>
            </w:r>
          </w:p>
        </w:tc>
      </w:tr>
      <w:tr w:rsidR="009E1BFC" w:rsidRPr="009E1BFC" w14:paraId="47727B05" w14:textId="77777777" w:rsidTr="009E1BFC">
        <w:trPr>
          <w:trHeight w:val="315"/>
        </w:trPr>
        <w:tc>
          <w:tcPr>
            <w:tcW w:w="2460" w:type="dxa"/>
            <w:shd w:val="clear" w:color="auto" w:fill="auto"/>
            <w:noWrap/>
            <w:vAlign w:val="bottom"/>
            <w:hideMark/>
          </w:tcPr>
          <w:p w14:paraId="531B4224"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Gurmo Koysha Mazegaja</w:t>
            </w:r>
          </w:p>
        </w:tc>
        <w:tc>
          <w:tcPr>
            <w:tcW w:w="4934" w:type="dxa"/>
            <w:shd w:val="clear" w:color="auto" w:fill="auto"/>
            <w:noWrap/>
            <w:vAlign w:val="bottom"/>
            <w:hideMark/>
          </w:tcPr>
          <w:p w14:paraId="57C54EF2"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Flip charts, Handbooks, Posters</w:t>
            </w:r>
          </w:p>
        </w:tc>
      </w:tr>
      <w:tr w:rsidR="009E1BFC" w:rsidRPr="009E1BFC" w14:paraId="59D5AA09" w14:textId="77777777" w:rsidTr="009E1BFC">
        <w:trPr>
          <w:trHeight w:val="315"/>
        </w:trPr>
        <w:tc>
          <w:tcPr>
            <w:tcW w:w="2460" w:type="dxa"/>
            <w:shd w:val="clear" w:color="auto" w:fill="auto"/>
            <w:noWrap/>
            <w:vAlign w:val="bottom"/>
            <w:hideMark/>
          </w:tcPr>
          <w:p w14:paraId="0DE6583E"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 xml:space="preserve">Dola </w:t>
            </w:r>
          </w:p>
        </w:tc>
        <w:tc>
          <w:tcPr>
            <w:tcW w:w="4934" w:type="dxa"/>
            <w:shd w:val="clear" w:color="auto" w:fill="auto"/>
            <w:noWrap/>
            <w:vAlign w:val="bottom"/>
            <w:hideMark/>
          </w:tcPr>
          <w:p w14:paraId="58D40BCD" w14:textId="77777777" w:rsidR="009E1BFC" w:rsidRPr="009E1BFC" w:rsidRDefault="009E1BFC" w:rsidP="002C3232">
            <w:pPr>
              <w:spacing w:after="0" w:line="240" w:lineRule="auto"/>
              <w:jc w:val="both"/>
              <w:rPr>
                <w:rFonts w:ascii="Calibri" w:eastAsia="Times New Roman" w:hAnsi="Calibri" w:cs="Calibri"/>
                <w:color w:val="000000"/>
                <w:sz w:val="20"/>
                <w:szCs w:val="20"/>
                <w:lang w:eastAsia="en-GB"/>
              </w:rPr>
            </w:pPr>
            <w:r w:rsidRPr="009E1BFC">
              <w:rPr>
                <w:rFonts w:ascii="Calibri" w:eastAsia="Times New Roman" w:hAnsi="Calibri" w:cs="Calibri"/>
                <w:color w:val="000000"/>
                <w:sz w:val="20"/>
                <w:szCs w:val="20"/>
                <w:lang w:eastAsia="en-GB"/>
              </w:rPr>
              <w:t>Flip charts, Handbooks, Information cards, Posters</w:t>
            </w:r>
          </w:p>
        </w:tc>
      </w:tr>
    </w:tbl>
    <w:p w14:paraId="47166C9F" w14:textId="77777777" w:rsidR="00FF418C" w:rsidRDefault="00FF418C" w:rsidP="002C3232">
      <w:pPr>
        <w:jc w:val="both"/>
        <w:rPr>
          <w:color w:val="C00000"/>
        </w:rPr>
        <w:sectPr w:rsidR="00FF418C" w:rsidSect="002007F0">
          <w:footerReference w:type="default" r:id="rId12"/>
          <w:pgSz w:w="11906" w:h="16838"/>
          <w:pgMar w:top="1440" w:right="1440" w:bottom="1440" w:left="1440" w:header="706" w:footer="706" w:gutter="0"/>
          <w:cols w:space="708"/>
          <w:titlePg/>
          <w:docGrid w:linePitch="360"/>
        </w:sectPr>
      </w:pPr>
    </w:p>
    <w:p w14:paraId="5B33D0AD" w14:textId="7BF6D355" w:rsidR="0035703A" w:rsidRPr="00F605A7" w:rsidRDefault="0035703A" w:rsidP="002C3232">
      <w:pPr>
        <w:jc w:val="both"/>
        <w:rPr>
          <w:color w:val="C00000"/>
        </w:rPr>
      </w:pPr>
    </w:p>
    <w:p w14:paraId="377816EF" w14:textId="67389F84" w:rsidR="004B1420" w:rsidRDefault="001776FC" w:rsidP="002C3232">
      <w:pPr>
        <w:pStyle w:val="Heading3"/>
        <w:jc w:val="both"/>
      </w:pPr>
      <w:bookmarkStart w:id="15" w:name="_Toc7167052"/>
      <w:r>
        <w:t>Household observations</w:t>
      </w:r>
      <w:bookmarkEnd w:id="15"/>
    </w:p>
    <w:p w14:paraId="024C6F83" w14:textId="2373538C" w:rsidR="00FF418C" w:rsidRPr="00FF418C" w:rsidRDefault="007F16D1" w:rsidP="002C3232">
      <w:pPr>
        <w:jc w:val="both"/>
      </w:pPr>
      <w:r>
        <w:t xml:space="preserve">The table below describes the results from household observation on </w:t>
      </w:r>
      <w:r w:rsidR="005A329A">
        <w:t xml:space="preserve">presence of latrines and handwashing facilities in the 12 kebeles surveyed. Although all the kebeles had over 90% of households with latrine, there was presence of faeces around some of the households. </w:t>
      </w:r>
      <w:r w:rsidR="003031B3">
        <w:t xml:space="preserve">Adama Mino and Dachi Gofara were the kebeles with the lowest proportion of households with handwashing facilities near/close to </w:t>
      </w:r>
      <w:r w:rsidR="00532353">
        <w:t>latrines</w:t>
      </w:r>
      <w:r w:rsidR="003031B3">
        <w:t xml:space="preserve">, 22.45 and 36.45% respectively. </w:t>
      </w:r>
    </w:p>
    <w:p w14:paraId="1514AF8F" w14:textId="691E7829" w:rsidR="004B1420" w:rsidRDefault="004B1420" w:rsidP="002C3232">
      <w:pPr>
        <w:jc w:val="both"/>
        <w:rPr>
          <w:color w:val="C00000"/>
        </w:rPr>
      </w:pPr>
    </w:p>
    <w:tbl>
      <w:tblPr>
        <w:tblW w:w="13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20"/>
        <w:gridCol w:w="940"/>
        <w:gridCol w:w="1000"/>
        <w:gridCol w:w="897"/>
        <w:gridCol w:w="1121"/>
        <w:gridCol w:w="897"/>
        <w:gridCol w:w="1180"/>
        <w:gridCol w:w="952"/>
        <w:gridCol w:w="1359"/>
        <w:gridCol w:w="1359"/>
      </w:tblGrid>
      <w:tr w:rsidR="002007F0" w:rsidRPr="003F07FA" w14:paraId="28C8684C" w14:textId="77777777" w:rsidTr="0035703A">
        <w:trPr>
          <w:trHeight w:val="315"/>
        </w:trPr>
        <w:tc>
          <w:tcPr>
            <w:tcW w:w="2448" w:type="dxa"/>
            <w:shd w:val="clear" w:color="auto" w:fill="auto"/>
            <w:noWrap/>
            <w:vAlign w:val="bottom"/>
            <w:hideMark/>
          </w:tcPr>
          <w:p w14:paraId="05C6A53E" w14:textId="77777777"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 xml:space="preserve">Kebele </w:t>
            </w:r>
          </w:p>
        </w:tc>
        <w:tc>
          <w:tcPr>
            <w:tcW w:w="1120" w:type="dxa"/>
            <w:shd w:val="clear" w:color="auto" w:fill="auto"/>
            <w:noWrap/>
            <w:vAlign w:val="bottom"/>
            <w:hideMark/>
          </w:tcPr>
          <w:p w14:paraId="30BDE868" w14:textId="3DD05FCB"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Total number of HHs</w:t>
            </w:r>
            <w:r w:rsidR="00337149">
              <w:rPr>
                <w:rFonts w:ascii="Calibri" w:eastAsia="Times New Roman" w:hAnsi="Calibri" w:cs="Calibri"/>
                <w:b/>
                <w:bCs/>
                <w:color w:val="000000"/>
                <w:sz w:val="20"/>
                <w:szCs w:val="20"/>
                <w:lang w:eastAsia="en-GB"/>
              </w:rPr>
              <w:t xml:space="preserve"> in Kebele</w:t>
            </w:r>
            <w:r w:rsidR="00532353">
              <w:rPr>
                <w:rFonts w:ascii="Calibri" w:eastAsia="Times New Roman" w:hAnsi="Calibri" w:cs="Calibri"/>
                <w:b/>
                <w:bCs/>
                <w:color w:val="000000"/>
                <w:sz w:val="20"/>
                <w:szCs w:val="20"/>
                <w:lang w:eastAsia="en-GB"/>
              </w:rPr>
              <w:t xml:space="preserve"> (From Geshiyaro census)</w:t>
            </w:r>
            <w:r w:rsidR="00337149">
              <w:rPr>
                <w:rFonts w:ascii="Calibri" w:eastAsia="Times New Roman" w:hAnsi="Calibri" w:cs="Calibri"/>
                <w:b/>
                <w:bCs/>
                <w:color w:val="000000"/>
                <w:sz w:val="20"/>
                <w:szCs w:val="20"/>
                <w:lang w:eastAsia="en-GB"/>
              </w:rPr>
              <w:t xml:space="preserve"> </w:t>
            </w:r>
          </w:p>
        </w:tc>
        <w:tc>
          <w:tcPr>
            <w:tcW w:w="940" w:type="dxa"/>
            <w:shd w:val="clear" w:color="auto" w:fill="auto"/>
            <w:noWrap/>
            <w:vAlign w:val="bottom"/>
            <w:hideMark/>
          </w:tcPr>
          <w:p w14:paraId="0089B00F" w14:textId="77777777"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 xml:space="preserve">Number of HHs to survey </w:t>
            </w:r>
            <w:r>
              <w:rPr>
                <w:rFonts w:ascii="Calibri" w:eastAsia="Times New Roman" w:hAnsi="Calibri" w:cs="Calibri"/>
                <w:b/>
                <w:bCs/>
                <w:color w:val="000000"/>
                <w:sz w:val="20"/>
                <w:szCs w:val="20"/>
                <w:lang w:eastAsia="en-GB"/>
              </w:rPr>
              <w:t>(30% of total)</w:t>
            </w:r>
          </w:p>
        </w:tc>
        <w:tc>
          <w:tcPr>
            <w:tcW w:w="1000" w:type="dxa"/>
            <w:shd w:val="clear" w:color="auto" w:fill="auto"/>
            <w:noWrap/>
            <w:vAlign w:val="bottom"/>
            <w:hideMark/>
          </w:tcPr>
          <w:p w14:paraId="3D33CD7F" w14:textId="77777777"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 xml:space="preserve">Number of HHs surveyed </w:t>
            </w:r>
          </w:p>
        </w:tc>
        <w:tc>
          <w:tcPr>
            <w:tcW w:w="848" w:type="dxa"/>
            <w:shd w:val="clear" w:color="auto" w:fill="auto"/>
            <w:noWrap/>
            <w:vAlign w:val="bottom"/>
            <w:hideMark/>
          </w:tcPr>
          <w:p w14:paraId="075F54C3" w14:textId="77777777"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Number of HHs with latrine</w:t>
            </w:r>
          </w:p>
        </w:tc>
        <w:tc>
          <w:tcPr>
            <w:tcW w:w="1116" w:type="dxa"/>
            <w:shd w:val="clear" w:color="auto" w:fill="auto"/>
            <w:noWrap/>
            <w:vAlign w:val="bottom"/>
            <w:hideMark/>
          </w:tcPr>
          <w:p w14:paraId="6F4370B0" w14:textId="72034219"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Proportion of HHs with latrine</w:t>
            </w:r>
            <w:r w:rsidR="005A329A">
              <w:rPr>
                <w:rFonts w:ascii="Calibri" w:eastAsia="Times New Roman" w:hAnsi="Calibri" w:cs="Calibri"/>
                <w:b/>
                <w:bCs/>
                <w:color w:val="000000"/>
                <w:sz w:val="20"/>
                <w:szCs w:val="20"/>
                <w:lang w:eastAsia="en-GB"/>
              </w:rPr>
              <w:t xml:space="preserve"> (%)</w:t>
            </w:r>
          </w:p>
        </w:tc>
        <w:tc>
          <w:tcPr>
            <w:tcW w:w="848" w:type="dxa"/>
            <w:shd w:val="clear" w:color="auto" w:fill="auto"/>
            <w:noWrap/>
            <w:vAlign w:val="bottom"/>
            <w:hideMark/>
          </w:tcPr>
          <w:p w14:paraId="09470474" w14:textId="77777777"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Number of HHs without latrines</w:t>
            </w:r>
          </w:p>
        </w:tc>
        <w:tc>
          <w:tcPr>
            <w:tcW w:w="1180" w:type="dxa"/>
            <w:shd w:val="clear" w:color="auto" w:fill="auto"/>
            <w:noWrap/>
            <w:vAlign w:val="bottom"/>
            <w:hideMark/>
          </w:tcPr>
          <w:p w14:paraId="04829B01" w14:textId="020BA91B"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 xml:space="preserve">Proportion of HHs without latrine </w:t>
            </w:r>
            <w:r w:rsidR="005A329A">
              <w:rPr>
                <w:rFonts w:ascii="Calibri" w:eastAsia="Times New Roman" w:hAnsi="Calibri" w:cs="Calibri"/>
                <w:b/>
                <w:bCs/>
                <w:color w:val="000000"/>
                <w:sz w:val="20"/>
                <w:szCs w:val="20"/>
                <w:lang w:eastAsia="en-GB"/>
              </w:rPr>
              <w:t>(%)</w:t>
            </w:r>
          </w:p>
        </w:tc>
        <w:tc>
          <w:tcPr>
            <w:tcW w:w="952" w:type="dxa"/>
            <w:shd w:val="clear" w:color="auto" w:fill="auto"/>
            <w:noWrap/>
            <w:vAlign w:val="bottom"/>
            <w:hideMark/>
          </w:tcPr>
          <w:p w14:paraId="21812612" w14:textId="6D98DAC5"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Number of visible faeces around HHs Wet</w:t>
            </w:r>
            <w:r w:rsidR="00337149">
              <w:rPr>
                <w:rFonts w:ascii="Calibri" w:eastAsia="Times New Roman" w:hAnsi="Calibri" w:cs="Calibri"/>
                <w:b/>
                <w:bCs/>
                <w:color w:val="000000"/>
                <w:sz w:val="20"/>
                <w:szCs w:val="20"/>
                <w:lang w:eastAsia="en-GB"/>
              </w:rPr>
              <w:t xml:space="preserve"> </w:t>
            </w:r>
            <w:r w:rsidRPr="003F07FA">
              <w:rPr>
                <w:rFonts w:ascii="Calibri" w:eastAsia="Times New Roman" w:hAnsi="Calibri" w:cs="Calibri"/>
                <w:b/>
                <w:bCs/>
                <w:color w:val="000000"/>
                <w:sz w:val="20"/>
                <w:szCs w:val="20"/>
                <w:lang w:eastAsia="en-GB"/>
              </w:rPr>
              <w:t>(Dry)</w:t>
            </w:r>
          </w:p>
        </w:tc>
        <w:tc>
          <w:tcPr>
            <w:tcW w:w="1359" w:type="dxa"/>
            <w:shd w:val="clear" w:color="auto" w:fill="auto"/>
            <w:noWrap/>
            <w:vAlign w:val="bottom"/>
            <w:hideMark/>
          </w:tcPr>
          <w:p w14:paraId="729E368F" w14:textId="77777777"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 xml:space="preserve">Availability of handwashing facilities </w:t>
            </w:r>
          </w:p>
        </w:tc>
        <w:tc>
          <w:tcPr>
            <w:tcW w:w="1359" w:type="dxa"/>
            <w:shd w:val="clear" w:color="auto" w:fill="auto"/>
            <w:noWrap/>
            <w:vAlign w:val="bottom"/>
            <w:hideMark/>
          </w:tcPr>
          <w:p w14:paraId="3AA00ABB" w14:textId="1B257A4D" w:rsidR="002007F0" w:rsidRPr="003F07FA" w:rsidRDefault="002007F0" w:rsidP="002C3232">
            <w:pPr>
              <w:spacing w:after="0" w:line="240" w:lineRule="auto"/>
              <w:jc w:val="both"/>
              <w:rPr>
                <w:rFonts w:ascii="Calibri" w:eastAsia="Times New Roman" w:hAnsi="Calibri" w:cs="Calibri"/>
                <w:b/>
                <w:bCs/>
                <w:color w:val="000000"/>
                <w:sz w:val="20"/>
                <w:szCs w:val="20"/>
                <w:lang w:eastAsia="en-GB"/>
              </w:rPr>
            </w:pPr>
            <w:r w:rsidRPr="003F07FA">
              <w:rPr>
                <w:rFonts w:ascii="Calibri" w:eastAsia="Times New Roman" w:hAnsi="Calibri" w:cs="Calibri"/>
                <w:b/>
                <w:bCs/>
                <w:color w:val="000000"/>
                <w:sz w:val="20"/>
                <w:szCs w:val="20"/>
                <w:lang w:eastAsia="en-GB"/>
              </w:rPr>
              <w:t xml:space="preserve">Proportion of latrines with handwashing facilities </w:t>
            </w:r>
            <w:r w:rsidR="005A329A">
              <w:rPr>
                <w:rFonts w:ascii="Calibri" w:eastAsia="Times New Roman" w:hAnsi="Calibri" w:cs="Calibri"/>
                <w:b/>
                <w:bCs/>
                <w:color w:val="000000"/>
                <w:sz w:val="20"/>
                <w:szCs w:val="20"/>
                <w:lang w:eastAsia="en-GB"/>
              </w:rPr>
              <w:t>(%)</w:t>
            </w:r>
          </w:p>
        </w:tc>
      </w:tr>
      <w:tr w:rsidR="002007F0" w:rsidRPr="003F07FA" w14:paraId="4B614A51" w14:textId="77777777" w:rsidTr="0035703A">
        <w:trPr>
          <w:trHeight w:val="315"/>
        </w:trPr>
        <w:tc>
          <w:tcPr>
            <w:tcW w:w="2448" w:type="dxa"/>
            <w:shd w:val="clear" w:color="auto" w:fill="auto"/>
            <w:noWrap/>
            <w:vAlign w:val="bottom"/>
            <w:hideMark/>
          </w:tcPr>
          <w:p w14:paraId="2B56069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 xml:space="preserve">Korke Doge </w:t>
            </w:r>
          </w:p>
        </w:tc>
        <w:tc>
          <w:tcPr>
            <w:tcW w:w="1120" w:type="dxa"/>
            <w:shd w:val="clear" w:color="auto" w:fill="auto"/>
            <w:noWrap/>
            <w:vAlign w:val="bottom"/>
            <w:hideMark/>
          </w:tcPr>
          <w:p w14:paraId="1E46FC8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1334</w:t>
            </w:r>
          </w:p>
        </w:tc>
        <w:tc>
          <w:tcPr>
            <w:tcW w:w="940" w:type="dxa"/>
            <w:shd w:val="clear" w:color="auto" w:fill="auto"/>
            <w:noWrap/>
            <w:vAlign w:val="bottom"/>
            <w:hideMark/>
          </w:tcPr>
          <w:p w14:paraId="2451EF8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401</w:t>
            </w:r>
          </w:p>
        </w:tc>
        <w:tc>
          <w:tcPr>
            <w:tcW w:w="1000" w:type="dxa"/>
            <w:shd w:val="clear" w:color="auto" w:fill="auto"/>
            <w:noWrap/>
            <w:vAlign w:val="bottom"/>
            <w:hideMark/>
          </w:tcPr>
          <w:p w14:paraId="765EE1E2"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339</w:t>
            </w:r>
          </w:p>
        </w:tc>
        <w:tc>
          <w:tcPr>
            <w:tcW w:w="848" w:type="dxa"/>
            <w:shd w:val="clear" w:color="auto" w:fill="auto"/>
            <w:noWrap/>
            <w:vAlign w:val="bottom"/>
            <w:hideMark/>
          </w:tcPr>
          <w:p w14:paraId="310CA51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337</w:t>
            </w:r>
          </w:p>
        </w:tc>
        <w:tc>
          <w:tcPr>
            <w:tcW w:w="1116" w:type="dxa"/>
            <w:shd w:val="clear" w:color="auto" w:fill="auto"/>
            <w:noWrap/>
            <w:vAlign w:val="bottom"/>
            <w:hideMark/>
          </w:tcPr>
          <w:p w14:paraId="4D276037" w14:textId="2B50DDAB"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99.41</w:t>
            </w:r>
          </w:p>
        </w:tc>
        <w:tc>
          <w:tcPr>
            <w:tcW w:w="848" w:type="dxa"/>
            <w:shd w:val="clear" w:color="auto" w:fill="auto"/>
            <w:noWrap/>
            <w:vAlign w:val="bottom"/>
            <w:hideMark/>
          </w:tcPr>
          <w:p w14:paraId="7AA30288"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w:t>
            </w:r>
          </w:p>
        </w:tc>
        <w:tc>
          <w:tcPr>
            <w:tcW w:w="1180" w:type="dxa"/>
            <w:shd w:val="clear" w:color="auto" w:fill="auto"/>
            <w:noWrap/>
            <w:vAlign w:val="bottom"/>
            <w:hideMark/>
          </w:tcPr>
          <w:p w14:paraId="5AA51277" w14:textId="611489C8"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0.59</w:t>
            </w:r>
          </w:p>
        </w:tc>
        <w:tc>
          <w:tcPr>
            <w:tcW w:w="952" w:type="dxa"/>
            <w:shd w:val="clear" w:color="auto" w:fill="auto"/>
            <w:noWrap/>
            <w:vAlign w:val="bottom"/>
            <w:hideMark/>
          </w:tcPr>
          <w:p w14:paraId="09C2513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13(2)</w:t>
            </w:r>
          </w:p>
        </w:tc>
        <w:tc>
          <w:tcPr>
            <w:tcW w:w="1359" w:type="dxa"/>
            <w:shd w:val="clear" w:color="auto" w:fill="auto"/>
            <w:noWrap/>
            <w:vAlign w:val="bottom"/>
            <w:hideMark/>
          </w:tcPr>
          <w:p w14:paraId="7EB1CF91"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214</w:t>
            </w:r>
          </w:p>
        </w:tc>
        <w:tc>
          <w:tcPr>
            <w:tcW w:w="1359" w:type="dxa"/>
            <w:shd w:val="clear" w:color="auto" w:fill="auto"/>
            <w:noWrap/>
            <w:vAlign w:val="bottom"/>
            <w:hideMark/>
          </w:tcPr>
          <w:p w14:paraId="0674D6CE"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63.5</w:t>
            </w:r>
          </w:p>
        </w:tc>
      </w:tr>
      <w:tr w:rsidR="002007F0" w:rsidRPr="003F07FA" w14:paraId="356ECD5F" w14:textId="77777777" w:rsidTr="0035703A">
        <w:trPr>
          <w:trHeight w:val="315"/>
        </w:trPr>
        <w:tc>
          <w:tcPr>
            <w:tcW w:w="2448" w:type="dxa"/>
            <w:shd w:val="clear" w:color="auto" w:fill="auto"/>
            <w:noWrap/>
            <w:vAlign w:val="bottom"/>
            <w:hideMark/>
          </w:tcPr>
          <w:p w14:paraId="6E6CE914"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Adama Mino</w:t>
            </w:r>
          </w:p>
        </w:tc>
        <w:tc>
          <w:tcPr>
            <w:tcW w:w="1120" w:type="dxa"/>
            <w:shd w:val="clear" w:color="auto" w:fill="auto"/>
            <w:noWrap/>
            <w:vAlign w:val="bottom"/>
            <w:hideMark/>
          </w:tcPr>
          <w:p w14:paraId="6336946E"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1437</w:t>
            </w:r>
          </w:p>
        </w:tc>
        <w:tc>
          <w:tcPr>
            <w:tcW w:w="940" w:type="dxa"/>
            <w:shd w:val="clear" w:color="auto" w:fill="auto"/>
            <w:noWrap/>
            <w:vAlign w:val="bottom"/>
            <w:hideMark/>
          </w:tcPr>
          <w:p w14:paraId="3FE93D04"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431</w:t>
            </w:r>
          </w:p>
        </w:tc>
        <w:tc>
          <w:tcPr>
            <w:tcW w:w="1000" w:type="dxa"/>
            <w:shd w:val="clear" w:color="auto" w:fill="auto"/>
            <w:noWrap/>
            <w:vAlign w:val="bottom"/>
            <w:hideMark/>
          </w:tcPr>
          <w:p w14:paraId="71D6A25C"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410</w:t>
            </w:r>
          </w:p>
        </w:tc>
        <w:tc>
          <w:tcPr>
            <w:tcW w:w="848" w:type="dxa"/>
            <w:shd w:val="clear" w:color="auto" w:fill="auto"/>
            <w:noWrap/>
            <w:vAlign w:val="bottom"/>
            <w:hideMark/>
          </w:tcPr>
          <w:p w14:paraId="521F9071" w14:textId="07D196C7" w:rsidR="002007F0" w:rsidRPr="003F07FA" w:rsidRDefault="00532353"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410</w:t>
            </w:r>
          </w:p>
        </w:tc>
        <w:tc>
          <w:tcPr>
            <w:tcW w:w="1116" w:type="dxa"/>
            <w:shd w:val="clear" w:color="auto" w:fill="auto"/>
            <w:noWrap/>
            <w:vAlign w:val="bottom"/>
            <w:hideMark/>
          </w:tcPr>
          <w:p w14:paraId="1FF523FB" w14:textId="77A9CBCE" w:rsidR="002007F0" w:rsidRPr="003F07FA" w:rsidRDefault="00532353"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848" w:type="dxa"/>
            <w:shd w:val="clear" w:color="auto" w:fill="auto"/>
            <w:noWrap/>
            <w:vAlign w:val="bottom"/>
            <w:hideMark/>
          </w:tcPr>
          <w:p w14:paraId="1A72215D" w14:textId="5D8B017D" w:rsidR="002007F0" w:rsidRPr="003F07FA" w:rsidRDefault="00532353" w:rsidP="002C3232">
            <w:pPr>
              <w:spacing w:after="0" w:line="240" w:lineRule="auto"/>
              <w:jc w:val="both"/>
              <w:rPr>
                <w:rFonts w:ascii="Calibri" w:eastAsia="Times New Roman" w:hAnsi="Calibri" w:cs="Calibri"/>
                <w:color w:val="000000"/>
                <w:sz w:val="20"/>
                <w:szCs w:val="20"/>
                <w:lang w:eastAsia="en-GB"/>
              </w:rPr>
            </w:pPr>
            <w:r w:rsidRPr="00532353">
              <w:rPr>
                <w:rFonts w:ascii="Calibri" w:eastAsia="Times New Roman" w:hAnsi="Calibri" w:cs="Calibri"/>
                <w:color w:val="000000"/>
                <w:sz w:val="20"/>
                <w:szCs w:val="20"/>
                <w:lang w:eastAsia="en-GB"/>
              </w:rPr>
              <w:t>0</w:t>
            </w:r>
          </w:p>
        </w:tc>
        <w:tc>
          <w:tcPr>
            <w:tcW w:w="1180" w:type="dxa"/>
            <w:shd w:val="clear" w:color="auto" w:fill="auto"/>
            <w:noWrap/>
            <w:vAlign w:val="bottom"/>
            <w:hideMark/>
          </w:tcPr>
          <w:p w14:paraId="2776A3B6" w14:textId="162A9ED8" w:rsidR="002007F0" w:rsidRPr="003F07FA" w:rsidRDefault="00532353"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w:t>
            </w:r>
          </w:p>
        </w:tc>
        <w:tc>
          <w:tcPr>
            <w:tcW w:w="952" w:type="dxa"/>
            <w:shd w:val="clear" w:color="auto" w:fill="auto"/>
            <w:noWrap/>
            <w:vAlign w:val="bottom"/>
            <w:hideMark/>
          </w:tcPr>
          <w:p w14:paraId="0D733611"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17(13)</w:t>
            </w:r>
          </w:p>
        </w:tc>
        <w:tc>
          <w:tcPr>
            <w:tcW w:w="1359" w:type="dxa"/>
            <w:shd w:val="clear" w:color="auto" w:fill="auto"/>
            <w:noWrap/>
            <w:vAlign w:val="bottom"/>
            <w:hideMark/>
          </w:tcPr>
          <w:p w14:paraId="17EDDF74"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86</w:t>
            </w:r>
          </w:p>
        </w:tc>
        <w:tc>
          <w:tcPr>
            <w:tcW w:w="1359" w:type="dxa"/>
            <w:shd w:val="clear" w:color="auto" w:fill="auto"/>
            <w:noWrap/>
            <w:vAlign w:val="bottom"/>
            <w:hideMark/>
          </w:tcPr>
          <w:p w14:paraId="1BA21E3D"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22.45</w:t>
            </w:r>
          </w:p>
        </w:tc>
      </w:tr>
      <w:tr w:rsidR="002007F0" w:rsidRPr="003F07FA" w14:paraId="08082837" w14:textId="77777777" w:rsidTr="0035703A">
        <w:trPr>
          <w:trHeight w:val="315"/>
        </w:trPr>
        <w:tc>
          <w:tcPr>
            <w:tcW w:w="2448" w:type="dxa"/>
            <w:shd w:val="clear" w:color="auto" w:fill="auto"/>
            <w:noWrap/>
            <w:vAlign w:val="bottom"/>
            <w:hideMark/>
          </w:tcPr>
          <w:p w14:paraId="76C98CBA"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Basa Gofrara</w:t>
            </w:r>
          </w:p>
        </w:tc>
        <w:tc>
          <w:tcPr>
            <w:tcW w:w="1120" w:type="dxa"/>
            <w:shd w:val="clear" w:color="auto" w:fill="auto"/>
            <w:noWrap/>
            <w:vAlign w:val="bottom"/>
            <w:hideMark/>
          </w:tcPr>
          <w:p w14:paraId="2D28A5E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1162</w:t>
            </w:r>
          </w:p>
        </w:tc>
        <w:tc>
          <w:tcPr>
            <w:tcW w:w="940" w:type="dxa"/>
            <w:shd w:val="clear" w:color="auto" w:fill="auto"/>
            <w:noWrap/>
            <w:vAlign w:val="bottom"/>
            <w:hideMark/>
          </w:tcPr>
          <w:p w14:paraId="0B711271"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349</w:t>
            </w:r>
          </w:p>
        </w:tc>
        <w:tc>
          <w:tcPr>
            <w:tcW w:w="1000" w:type="dxa"/>
            <w:shd w:val="clear" w:color="auto" w:fill="auto"/>
            <w:noWrap/>
            <w:vAlign w:val="bottom"/>
            <w:hideMark/>
          </w:tcPr>
          <w:p w14:paraId="0BDD412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342</w:t>
            </w:r>
          </w:p>
        </w:tc>
        <w:tc>
          <w:tcPr>
            <w:tcW w:w="848" w:type="dxa"/>
            <w:shd w:val="clear" w:color="auto" w:fill="auto"/>
            <w:noWrap/>
            <w:vAlign w:val="bottom"/>
            <w:hideMark/>
          </w:tcPr>
          <w:p w14:paraId="4218852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328</w:t>
            </w:r>
          </w:p>
        </w:tc>
        <w:tc>
          <w:tcPr>
            <w:tcW w:w="1116" w:type="dxa"/>
            <w:shd w:val="clear" w:color="auto" w:fill="auto"/>
            <w:noWrap/>
            <w:vAlign w:val="bottom"/>
            <w:hideMark/>
          </w:tcPr>
          <w:p w14:paraId="41B8EDCD" w14:textId="60B043AF"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95.90</w:t>
            </w:r>
          </w:p>
        </w:tc>
        <w:tc>
          <w:tcPr>
            <w:tcW w:w="848" w:type="dxa"/>
            <w:shd w:val="clear" w:color="auto" w:fill="auto"/>
            <w:noWrap/>
            <w:vAlign w:val="bottom"/>
            <w:hideMark/>
          </w:tcPr>
          <w:p w14:paraId="6E87B9F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14</w:t>
            </w:r>
          </w:p>
        </w:tc>
        <w:tc>
          <w:tcPr>
            <w:tcW w:w="1180" w:type="dxa"/>
            <w:shd w:val="clear" w:color="auto" w:fill="auto"/>
            <w:noWrap/>
            <w:vAlign w:val="bottom"/>
            <w:hideMark/>
          </w:tcPr>
          <w:p w14:paraId="67F75462" w14:textId="13ADAD1D"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4.26</w:t>
            </w:r>
          </w:p>
        </w:tc>
        <w:tc>
          <w:tcPr>
            <w:tcW w:w="952" w:type="dxa"/>
            <w:shd w:val="clear" w:color="auto" w:fill="auto"/>
            <w:noWrap/>
            <w:vAlign w:val="bottom"/>
            <w:hideMark/>
          </w:tcPr>
          <w:p w14:paraId="166D316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1(1)</w:t>
            </w:r>
          </w:p>
        </w:tc>
        <w:tc>
          <w:tcPr>
            <w:tcW w:w="1359" w:type="dxa"/>
            <w:shd w:val="clear" w:color="auto" w:fill="auto"/>
            <w:noWrap/>
            <w:vAlign w:val="bottom"/>
            <w:hideMark/>
          </w:tcPr>
          <w:p w14:paraId="760D3BA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229</w:t>
            </w:r>
          </w:p>
        </w:tc>
        <w:tc>
          <w:tcPr>
            <w:tcW w:w="1359" w:type="dxa"/>
            <w:shd w:val="clear" w:color="auto" w:fill="auto"/>
            <w:noWrap/>
            <w:vAlign w:val="bottom"/>
            <w:hideMark/>
          </w:tcPr>
          <w:p w14:paraId="74B6131D"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69.82</w:t>
            </w:r>
          </w:p>
        </w:tc>
      </w:tr>
      <w:tr w:rsidR="002007F0" w:rsidRPr="003F07FA" w14:paraId="74A0FA70" w14:textId="77777777" w:rsidTr="0035703A">
        <w:trPr>
          <w:trHeight w:val="315"/>
        </w:trPr>
        <w:tc>
          <w:tcPr>
            <w:tcW w:w="2448" w:type="dxa"/>
            <w:shd w:val="clear" w:color="auto" w:fill="auto"/>
            <w:noWrap/>
            <w:vAlign w:val="bottom"/>
            <w:hideMark/>
          </w:tcPr>
          <w:p w14:paraId="3BFB7004"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Dachi Gofara</w:t>
            </w:r>
          </w:p>
        </w:tc>
        <w:tc>
          <w:tcPr>
            <w:tcW w:w="1120" w:type="dxa"/>
            <w:shd w:val="clear" w:color="auto" w:fill="auto"/>
            <w:noWrap/>
            <w:vAlign w:val="bottom"/>
            <w:hideMark/>
          </w:tcPr>
          <w:p w14:paraId="38051F7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975</w:t>
            </w:r>
          </w:p>
        </w:tc>
        <w:tc>
          <w:tcPr>
            <w:tcW w:w="940" w:type="dxa"/>
            <w:shd w:val="clear" w:color="auto" w:fill="auto"/>
            <w:noWrap/>
            <w:vAlign w:val="bottom"/>
            <w:hideMark/>
          </w:tcPr>
          <w:p w14:paraId="37952C84"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293</w:t>
            </w:r>
          </w:p>
        </w:tc>
        <w:tc>
          <w:tcPr>
            <w:tcW w:w="1000" w:type="dxa"/>
            <w:shd w:val="clear" w:color="auto" w:fill="auto"/>
            <w:noWrap/>
            <w:vAlign w:val="bottom"/>
            <w:hideMark/>
          </w:tcPr>
          <w:p w14:paraId="70D98956"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225</w:t>
            </w:r>
          </w:p>
        </w:tc>
        <w:tc>
          <w:tcPr>
            <w:tcW w:w="848" w:type="dxa"/>
            <w:shd w:val="clear" w:color="auto" w:fill="auto"/>
            <w:noWrap/>
            <w:vAlign w:val="bottom"/>
            <w:hideMark/>
          </w:tcPr>
          <w:p w14:paraId="647689B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214</w:t>
            </w:r>
          </w:p>
        </w:tc>
        <w:tc>
          <w:tcPr>
            <w:tcW w:w="1116" w:type="dxa"/>
            <w:shd w:val="clear" w:color="auto" w:fill="auto"/>
            <w:noWrap/>
            <w:vAlign w:val="bottom"/>
            <w:hideMark/>
          </w:tcPr>
          <w:p w14:paraId="328E6430" w14:textId="512FFC95"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95.11</w:t>
            </w:r>
          </w:p>
        </w:tc>
        <w:tc>
          <w:tcPr>
            <w:tcW w:w="848" w:type="dxa"/>
            <w:shd w:val="clear" w:color="auto" w:fill="auto"/>
            <w:noWrap/>
            <w:vAlign w:val="bottom"/>
            <w:hideMark/>
          </w:tcPr>
          <w:p w14:paraId="1BA6411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11</w:t>
            </w:r>
          </w:p>
        </w:tc>
        <w:tc>
          <w:tcPr>
            <w:tcW w:w="1180" w:type="dxa"/>
            <w:shd w:val="clear" w:color="auto" w:fill="auto"/>
            <w:noWrap/>
            <w:vAlign w:val="bottom"/>
            <w:hideMark/>
          </w:tcPr>
          <w:p w14:paraId="541B8C95" w14:textId="3128A3DB"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5.14</w:t>
            </w:r>
          </w:p>
        </w:tc>
        <w:tc>
          <w:tcPr>
            <w:tcW w:w="952" w:type="dxa"/>
            <w:shd w:val="clear" w:color="auto" w:fill="auto"/>
            <w:noWrap/>
            <w:vAlign w:val="bottom"/>
            <w:hideMark/>
          </w:tcPr>
          <w:p w14:paraId="3FED14A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5(6)</w:t>
            </w:r>
          </w:p>
        </w:tc>
        <w:tc>
          <w:tcPr>
            <w:tcW w:w="1359" w:type="dxa"/>
            <w:shd w:val="clear" w:color="auto" w:fill="auto"/>
            <w:noWrap/>
            <w:vAlign w:val="bottom"/>
            <w:hideMark/>
          </w:tcPr>
          <w:p w14:paraId="053F4E4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78</w:t>
            </w:r>
          </w:p>
        </w:tc>
        <w:tc>
          <w:tcPr>
            <w:tcW w:w="1359" w:type="dxa"/>
            <w:shd w:val="clear" w:color="auto" w:fill="auto"/>
            <w:noWrap/>
            <w:vAlign w:val="bottom"/>
            <w:hideMark/>
          </w:tcPr>
          <w:p w14:paraId="68AA9EF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36.45</w:t>
            </w:r>
          </w:p>
        </w:tc>
      </w:tr>
      <w:tr w:rsidR="002007F0" w:rsidRPr="003F07FA" w14:paraId="5F5BF732" w14:textId="77777777" w:rsidTr="0035703A">
        <w:trPr>
          <w:trHeight w:val="315"/>
        </w:trPr>
        <w:tc>
          <w:tcPr>
            <w:tcW w:w="2448" w:type="dxa"/>
            <w:shd w:val="clear" w:color="auto" w:fill="auto"/>
            <w:noWrap/>
            <w:vAlign w:val="bottom"/>
            <w:hideMark/>
          </w:tcPr>
          <w:p w14:paraId="5EB487EE"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Gara Goda</w:t>
            </w:r>
          </w:p>
        </w:tc>
        <w:tc>
          <w:tcPr>
            <w:tcW w:w="1120" w:type="dxa"/>
            <w:shd w:val="clear" w:color="auto" w:fill="auto"/>
            <w:noWrap/>
            <w:vAlign w:val="bottom"/>
            <w:hideMark/>
          </w:tcPr>
          <w:p w14:paraId="4ECFAF5E"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1276</w:t>
            </w:r>
          </w:p>
        </w:tc>
        <w:tc>
          <w:tcPr>
            <w:tcW w:w="940" w:type="dxa"/>
            <w:shd w:val="clear" w:color="auto" w:fill="auto"/>
            <w:noWrap/>
            <w:vAlign w:val="bottom"/>
            <w:hideMark/>
          </w:tcPr>
          <w:p w14:paraId="1087974C"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383</w:t>
            </w:r>
          </w:p>
        </w:tc>
        <w:tc>
          <w:tcPr>
            <w:tcW w:w="1000" w:type="dxa"/>
            <w:shd w:val="clear" w:color="auto" w:fill="auto"/>
            <w:noWrap/>
            <w:vAlign w:val="bottom"/>
            <w:hideMark/>
          </w:tcPr>
          <w:p w14:paraId="3CC3F28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386</w:t>
            </w:r>
          </w:p>
        </w:tc>
        <w:tc>
          <w:tcPr>
            <w:tcW w:w="848" w:type="dxa"/>
            <w:shd w:val="clear" w:color="auto" w:fill="auto"/>
            <w:noWrap/>
            <w:vAlign w:val="bottom"/>
            <w:hideMark/>
          </w:tcPr>
          <w:p w14:paraId="443C46E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367</w:t>
            </w:r>
          </w:p>
        </w:tc>
        <w:tc>
          <w:tcPr>
            <w:tcW w:w="1116" w:type="dxa"/>
            <w:shd w:val="clear" w:color="auto" w:fill="auto"/>
            <w:noWrap/>
            <w:vAlign w:val="bottom"/>
            <w:hideMark/>
          </w:tcPr>
          <w:p w14:paraId="5778597D" w14:textId="547955E6"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95.07</w:t>
            </w:r>
          </w:p>
        </w:tc>
        <w:tc>
          <w:tcPr>
            <w:tcW w:w="848" w:type="dxa"/>
            <w:shd w:val="clear" w:color="auto" w:fill="auto"/>
            <w:noWrap/>
            <w:vAlign w:val="bottom"/>
            <w:hideMark/>
          </w:tcPr>
          <w:p w14:paraId="3F0E073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19</w:t>
            </w:r>
          </w:p>
        </w:tc>
        <w:tc>
          <w:tcPr>
            <w:tcW w:w="1180" w:type="dxa"/>
            <w:shd w:val="clear" w:color="auto" w:fill="auto"/>
            <w:noWrap/>
            <w:vAlign w:val="bottom"/>
            <w:hideMark/>
          </w:tcPr>
          <w:p w14:paraId="1838D8E0" w14:textId="6E3AAF55"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5.17</w:t>
            </w:r>
          </w:p>
        </w:tc>
        <w:tc>
          <w:tcPr>
            <w:tcW w:w="952" w:type="dxa"/>
            <w:shd w:val="clear" w:color="auto" w:fill="auto"/>
            <w:noWrap/>
            <w:vAlign w:val="bottom"/>
            <w:hideMark/>
          </w:tcPr>
          <w:p w14:paraId="57E4CCC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11(5)</w:t>
            </w:r>
          </w:p>
        </w:tc>
        <w:tc>
          <w:tcPr>
            <w:tcW w:w="1359" w:type="dxa"/>
            <w:shd w:val="clear" w:color="auto" w:fill="auto"/>
            <w:noWrap/>
            <w:vAlign w:val="bottom"/>
            <w:hideMark/>
          </w:tcPr>
          <w:p w14:paraId="7F920D51"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168</w:t>
            </w:r>
          </w:p>
        </w:tc>
        <w:tc>
          <w:tcPr>
            <w:tcW w:w="1359" w:type="dxa"/>
            <w:shd w:val="clear" w:color="auto" w:fill="auto"/>
            <w:noWrap/>
            <w:vAlign w:val="bottom"/>
            <w:hideMark/>
          </w:tcPr>
          <w:p w14:paraId="2115E0C0"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45.78</w:t>
            </w:r>
          </w:p>
        </w:tc>
      </w:tr>
      <w:tr w:rsidR="002007F0" w:rsidRPr="003F07FA" w14:paraId="30F17F6F" w14:textId="77777777" w:rsidTr="0035703A">
        <w:trPr>
          <w:trHeight w:val="315"/>
        </w:trPr>
        <w:tc>
          <w:tcPr>
            <w:tcW w:w="2448" w:type="dxa"/>
            <w:shd w:val="clear" w:color="auto" w:fill="auto"/>
            <w:noWrap/>
            <w:vAlign w:val="bottom"/>
            <w:hideMark/>
          </w:tcPr>
          <w:p w14:paraId="6627240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Admancho Arfita</w:t>
            </w:r>
          </w:p>
        </w:tc>
        <w:tc>
          <w:tcPr>
            <w:tcW w:w="1120" w:type="dxa"/>
            <w:shd w:val="clear" w:color="auto" w:fill="auto"/>
            <w:noWrap/>
            <w:vAlign w:val="bottom"/>
            <w:hideMark/>
          </w:tcPr>
          <w:p w14:paraId="069D61A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1400</w:t>
            </w:r>
          </w:p>
        </w:tc>
        <w:tc>
          <w:tcPr>
            <w:tcW w:w="940" w:type="dxa"/>
            <w:shd w:val="clear" w:color="auto" w:fill="auto"/>
            <w:noWrap/>
            <w:vAlign w:val="bottom"/>
            <w:hideMark/>
          </w:tcPr>
          <w:p w14:paraId="5EB91AD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420</w:t>
            </w:r>
          </w:p>
        </w:tc>
        <w:tc>
          <w:tcPr>
            <w:tcW w:w="1000" w:type="dxa"/>
            <w:shd w:val="clear" w:color="auto" w:fill="auto"/>
            <w:noWrap/>
            <w:vAlign w:val="bottom"/>
            <w:hideMark/>
          </w:tcPr>
          <w:p w14:paraId="7E4780A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397</w:t>
            </w:r>
          </w:p>
        </w:tc>
        <w:tc>
          <w:tcPr>
            <w:tcW w:w="848" w:type="dxa"/>
            <w:shd w:val="clear" w:color="auto" w:fill="auto"/>
            <w:noWrap/>
            <w:vAlign w:val="bottom"/>
            <w:hideMark/>
          </w:tcPr>
          <w:p w14:paraId="181F324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390</w:t>
            </w:r>
          </w:p>
        </w:tc>
        <w:tc>
          <w:tcPr>
            <w:tcW w:w="1116" w:type="dxa"/>
            <w:shd w:val="clear" w:color="auto" w:fill="auto"/>
            <w:noWrap/>
            <w:vAlign w:val="bottom"/>
            <w:hideMark/>
          </w:tcPr>
          <w:p w14:paraId="7FD89CD7" w14:textId="6F1F649F"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98.23</w:t>
            </w:r>
          </w:p>
        </w:tc>
        <w:tc>
          <w:tcPr>
            <w:tcW w:w="848" w:type="dxa"/>
            <w:shd w:val="clear" w:color="auto" w:fill="auto"/>
            <w:noWrap/>
            <w:vAlign w:val="bottom"/>
            <w:hideMark/>
          </w:tcPr>
          <w:p w14:paraId="3405D626"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7</w:t>
            </w:r>
          </w:p>
        </w:tc>
        <w:tc>
          <w:tcPr>
            <w:tcW w:w="1180" w:type="dxa"/>
            <w:shd w:val="clear" w:color="auto" w:fill="auto"/>
            <w:noWrap/>
            <w:vAlign w:val="bottom"/>
            <w:hideMark/>
          </w:tcPr>
          <w:p w14:paraId="5EF534F6" w14:textId="696C656C"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1.79</w:t>
            </w:r>
          </w:p>
        </w:tc>
        <w:tc>
          <w:tcPr>
            <w:tcW w:w="952" w:type="dxa"/>
            <w:shd w:val="clear" w:color="auto" w:fill="auto"/>
            <w:noWrap/>
            <w:vAlign w:val="bottom"/>
            <w:hideMark/>
          </w:tcPr>
          <w:p w14:paraId="7FFDB44E"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3(9)</w:t>
            </w:r>
          </w:p>
        </w:tc>
        <w:tc>
          <w:tcPr>
            <w:tcW w:w="1359" w:type="dxa"/>
            <w:shd w:val="clear" w:color="auto" w:fill="auto"/>
            <w:noWrap/>
            <w:vAlign w:val="bottom"/>
            <w:hideMark/>
          </w:tcPr>
          <w:p w14:paraId="42FB069A"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244</w:t>
            </w:r>
          </w:p>
        </w:tc>
        <w:tc>
          <w:tcPr>
            <w:tcW w:w="1359" w:type="dxa"/>
            <w:shd w:val="clear" w:color="auto" w:fill="auto"/>
            <w:noWrap/>
            <w:vAlign w:val="bottom"/>
            <w:hideMark/>
          </w:tcPr>
          <w:p w14:paraId="33391BE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62.56</w:t>
            </w:r>
          </w:p>
        </w:tc>
      </w:tr>
      <w:tr w:rsidR="002007F0" w:rsidRPr="003F07FA" w14:paraId="0AF7799F" w14:textId="77777777" w:rsidTr="0035703A">
        <w:trPr>
          <w:trHeight w:val="315"/>
        </w:trPr>
        <w:tc>
          <w:tcPr>
            <w:tcW w:w="2448" w:type="dxa"/>
            <w:shd w:val="clear" w:color="auto" w:fill="auto"/>
            <w:noWrap/>
            <w:vAlign w:val="bottom"/>
            <w:hideMark/>
          </w:tcPr>
          <w:p w14:paraId="3BB2967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Tiyo Hembecho</w:t>
            </w:r>
          </w:p>
        </w:tc>
        <w:tc>
          <w:tcPr>
            <w:tcW w:w="1120" w:type="dxa"/>
            <w:shd w:val="clear" w:color="auto" w:fill="auto"/>
            <w:noWrap/>
            <w:vAlign w:val="bottom"/>
            <w:hideMark/>
          </w:tcPr>
          <w:p w14:paraId="4D436EEE"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739</w:t>
            </w:r>
          </w:p>
        </w:tc>
        <w:tc>
          <w:tcPr>
            <w:tcW w:w="940" w:type="dxa"/>
            <w:shd w:val="clear" w:color="auto" w:fill="auto"/>
            <w:noWrap/>
            <w:vAlign w:val="bottom"/>
            <w:hideMark/>
          </w:tcPr>
          <w:p w14:paraId="2F038B8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222</w:t>
            </w:r>
          </w:p>
        </w:tc>
        <w:tc>
          <w:tcPr>
            <w:tcW w:w="1000" w:type="dxa"/>
            <w:shd w:val="clear" w:color="auto" w:fill="auto"/>
            <w:noWrap/>
            <w:vAlign w:val="bottom"/>
            <w:hideMark/>
          </w:tcPr>
          <w:p w14:paraId="360CCFE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216</w:t>
            </w:r>
          </w:p>
        </w:tc>
        <w:tc>
          <w:tcPr>
            <w:tcW w:w="848" w:type="dxa"/>
            <w:shd w:val="clear" w:color="auto" w:fill="auto"/>
            <w:noWrap/>
            <w:vAlign w:val="bottom"/>
            <w:hideMark/>
          </w:tcPr>
          <w:p w14:paraId="24908F2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205</w:t>
            </w:r>
          </w:p>
        </w:tc>
        <w:tc>
          <w:tcPr>
            <w:tcW w:w="1116" w:type="dxa"/>
            <w:shd w:val="clear" w:color="auto" w:fill="auto"/>
            <w:noWrap/>
            <w:vAlign w:val="bottom"/>
            <w:hideMark/>
          </w:tcPr>
          <w:p w14:paraId="58D1D5BD" w14:textId="1BBA5EF2"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94.90</w:t>
            </w:r>
          </w:p>
        </w:tc>
        <w:tc>
          <w:tcPr>
            <w:tcW w:w="848" w:type="dxa"/>
            <w:shd w:val="clear" w:color="auto" w:fill="auto"/>
            <w:noWrap/>
            <w:vAlign w:val="bottom"/>
            <w:hideMark/>
          </w:tcPr>
          <w:p w14:paraId="0501A16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11</w:t>
            </w:r>
          </w:p>
        </w:tc>
        <w:tc>
          <w:tcPr>
            <w:tcW w:w="1180" w:type="dxa"/>
            <w:shd w:val="clear" w:color="auto" w:fill="auto"/>
            <w:noWrap/>
            <w:vAlign w:val="bottom"/>
            <w:hideMark/>
          </w:tcPr>
          <w:p w14:paraId="2A9AD6C6" w14:textId="2623A2D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5.36</w:t>
            </w:r>
          </w:p>
        </w:tc>
        <w:tc>
          <w:tcPr>
            <w:tcW w:w="952" w:type="dxa"/>
            <w:shd w:val="clear" w:color="auto" w:fill="auto"/>
            <w:noWrap/>
            <w:vAlign w:val="bottom"/>
            <w:hideMark/>
          </w:tcPr>
          <w:p w14:paraId="112E2D4B"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0(4)</w:t>
            </w:r>
          </w:p>
        </w:tc>
        <w:tc>
          <w:tcPr>
            <w:tcW w:w="1359" w:type="dxa"/>
            <w:shd w:val="clear" w:color="auto" w:fill="auto"/>
            <w:noWrap/>
            <w:vAlign w:val="bottom"/>
            <w:hideMark/>
          </w:tcPr>
          <w:p w14:paraId="338C550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111</w:t>
            </w:r>
          </w:p>
        </w:tc>
        <w:tc>
          <w:tcPr>
            <w:tcW w:w="1359" w:type="dxa"/>
            <w:shd w:val="clear" w:color="auto" w:fill="auto"/>
            <w:noWrap/>
            <w:vAlign w:val="bottom"/>
            <w:hideMark/>
          </w:tcPr>
          <w:p w14:paraId="29A71C5A"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54.15</w:t>
            </w:r>
          </w:p>
        </w:tc>
      </w:tr>
      <w:tr w:rsidR="002007F0" w:rsidRPr="003F07FA" w14:paraId="0AB9953E" w14:textId="77777777" w:rsidTr="0035703A">
        <w:trPr>
          <w:trHeight w:val="315"/>
        </w:trPr>
        <w:tc>
          <w:tcPr>
            <w:tcW w:w="2448" w:type="dxa"/>
            <w:shd w:val="clear" w:color="auto" w:fill="auto"/>
            <w:noWrap/>
            <w:vAlign w:val="bottom"/>
            <w:hideMark/>
          </w:tcPr>
          <w:p w14:paraId="530182D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Wormmuma</w:t>
            </w:r>
          </w:p>
        </w:tc>
        <w:tc>
          <w:tcPr>
            <w:tcW w:w="1120" w:type="dxa"/>
            <w:shd w:val="clear" w:color="auto" w:fill="auto"/>
            <w:noWrap/>
            <w:vAlign w:val="bottom"/>
            <w:hideMark/>
          </w:tcPr>
          <w:p w14:paraId="7C04F67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905</w:t>
            </w:r>
          </w:p>
        </w:tc>
        <w:tc>
          <w:tcPr>
            <w:tcW w:w="940" w:type="dxa"/>
            <w:shd w:val="clear" w:color="auto" w:fill="auto"/>
            <w:noWrap/>
            <w:vAlign w:val="bottom"/>
            <w:hideMark/>
          </w:tcPr>
          <w:p w14:paraId="656F882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272</w:t>
            </w:r>
          </w:p>
        </w:tc>
        <w:tc>
          <w:tcPr>
            <w:tcW w:w="1000" w:type="dxa"/>
            <w:shd w:val="clear" w:color="auto" w:fill="auto"/>
            <w:noWrap/>
            <w:vAlign w:val="bottom"/>
            <w:hideMark/>
          </w:tcPr>
          <w:p w14:paraId="02C6E2B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264</w:t>
            </w:r>
          </w:p>
        </w:tc>
        <w:tc>
          <w:tcPr>
            <w:tcW w:w="848" w:type="dxa"/>
            <w:shd w:val="clear" w:color="auto" w:fill="auto"/>
            <w:noWrap/>
            <w:vAlign w:val="bottom"/>
            <w:hideMark/>
          </w:tcPr>
          <w:p w14:paraId="22F42FD8" w14:textId="0162CF1F"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w:t>
            </w:r>
            <w:r w:rsidR="00532353">
              <w:rPr>
                <w:rFonts w:ascii="Calibri" w:eastAsia="Times New Roman" w:hAnsi="Calibri" w:cs="Calibri"/>
                <w:color w:val="000000"/>
                <w:sz w:val="20"/>
                <w:szCs w:val="20"/>
                <w:lang w:eastAsia="en-GB"/>
              </w:rPr>
              <w:t>59</w:t>
            </w:r>
          </w:p>
        </w:tc>
        <w:tc>
          <w:tcPr>
            <w:tcW w:w="1116" w:type="dxa"/>
            <w:shd w:val="clear" w:color="auto" w:fill="auto"/>
            <w:noWrap/>
            <w:vAlign w:val="bottom"/>
            <w:hideMark/>
          </w:tcPr>
          <w:p w14:paraId="0CDC2F24" w14:textId="023DEAFD"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w:t>
            </w:r>
            <w:r w:rsidR="00532353">
              <w:rPr>
                <w:rFonts w:ascii="Calibri" w:eastAsia="Times New Roman" w:hAnsi="Calibri" w:cs="Calibri"/>
                <w:color w:val="000000"/>
                <w:sz w:val="20"/>
                <w:szCs w:val="20"/>
                <w:lang w:eastAsia="en-GB"/>
              </w:rPr>
              <w:t>8.11</w:t>
            </w:r>
          </w:p>
        </w:tc>
        <w:tc>
          <w:tcPr>
            <w:tcW w:w="848" w:type="dxa"/>
            <w:shd w:val="clear" w:color="auto" w:fill="auto"/>
            <w:noWrap/>
            <w:vAlign w:val="bottom"/>
            <w:hideMark/>
          </w:tcPr>
          <w:p w14:paraId="76092EFF" w14:textId="2EF429C7" w:rsidR="002007F0" w:rsidRPr="003F07FA" w:rsidRDefault="00532353" w:rsidP="002C3232">
            <w:pPr>
              <w:spacing w:after="0" w:line="240" w:lineRule="auto"/>
              <w:jc w:val="both"/>
              <w:rPr>
                <w:rFonts w:ascii="Calibri" w:eastAsia="Times New Roman" w:hAnsi="Calibri" w:cs="Calibri"/>
                <w:color w:val="000000"/>
                <w:sz w:val="20"/>
                <w:szCs w:val="20"/>
                <w:lang w:eastAsia="en-GB"/>
              </w:rPr>
            </w:pPr>
            <w:r w:rsidRPr="00532353">
              <w:rPr>
                <w:rFonts w:ascii="Calibri" w:eastAsia="Times New Roman" w:hAnsi="Calibri" w:cs="Calibri"/>
                <w:color w:val="000000"/>
                <w:sz w:val="20"/>
                <w:szCs w:val="20"/>
                <w:lang w:eastAsia="en-GB"/>
              </w:rPr>
              <w:t>5</w:t>
            </w:r>
          </w:p>
        </w:tc>
        <w:tc>
          <w:tcPr>
            <w:tcW w:w="1180" w:type="dxa"/>
            <w:shd w:val="clear" w:color="auto" w:fill="auto"/>
            <w:noWrap/>
            <w:vAlign w:val="bottom"/>
            <w:hideMark/>
          </w:tcPr>
          <w:p w14:paraId="595CF24F" w14:textId="11EFA03E" w:rsidR="002007F0" w:rsidRPr="003F07FA" w:rsidRDefault="00532353"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1.93</w:t>
            </w:r>
          </w:p>
        </w:tc>
        <w:tc>
          <w:tcPr>
            <w:tcW w:w="952" w:type="dxa"/>
            <w:shd w:val="clear" w:color="auto" w:fill="auto"/>
            <w:noWrap/>
            <w:vAlign w:val="bottom"/>
            <w:hideMark/>
          </w:tcPr>
          <w:p w14:paraId="5DC89C56"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0(0)</w:t>
            </w:r>
          </w:p>
        </w:tc>
        <w:tc>
          <w:tcPr>
            <w:tcW w:w="1359" w:type="dxa"/>
            <w:shd w:val="clear" w:color="auto" w:fill="auto"/>
            <w:noWrap/>
            <w:vAlign w:val="bottom"/>
            <w:hideMark/>
          </w:tcPr>
          <w:p w14:paraId="74226EB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145</w:t>
            </w:r>
          </w:p>
        </w:tc>
        <w:tc>
          <w:tcPr>
            <w:tcW w:w="1359" w:type="dxa"/>
            <w:shd w:val="clear" w:color="auto" w:fill="auto"/>
            <w:noWrap/>
            <w:vAlign w:val="bottom"/>
            <w:hideMark/>
          </w:tcPr>
          <w:p w14:paraId="67FDB29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59.67</w:t>
            </w:r>
          </w:p>
        </w:tc>
      </w:tr>
      <w:tr w:rsidR="002007F0" w:rsidRPr="003F07FA" w14:paraId="0D9E3817" w14:textId="77777777" w:rsidTr="0035703A">
        <w:trPr>
          <w:trHeight w:val="315"/>
        </w:trPr>
        <w:tc>
          <w:tcPr>
            <w:tcW w:w="2448" w:type="dxa"/>
            <w:shd w:val="clear" w:color="auto" w:fill="auto"/>
            <w:noWrap/>
            <w:vAlign w:val="bottom"/>
            <w:hideMark/>
          </w:tcPr>
          <w:p w14:paraId="0C9F1018"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Achura Mazegaja</w:t>
            </w:r>
          </w:p>
        </w:tc>
        <w:tc>
          <w:tcPr>
            <w:tcW w:w="1120" w:type="dxa"/>
            <w:shd w:val="clear" w:color="auto" w:fill="auto"/>
            <w:noWrap/>
            <w:vAlign w:val="bottom"/>
            <w:hideMark/>
          </w:tcPr>
          <w:p w14:paraId="4D390E68"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698</w:t>
            </w:r>
          </w:p>
        </w:tc>
        <w:tc>
          <w:tcPr>
            <w:tcW w:w="940" w:type="dxa"/>
            <w:shd w:val="clear" w:color="auto" w:fill="auto"/>
            <w:noWrap/>
            <w:vAlign w:val="bottom"/>
            <w:hideMark/>
          </w:tcPr>
          <w:p w14:paraId="20EA93A2"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210</w:t>
            </w:r>
          </w:p>
        </w:tc>
        <w:tc>
          <w:tcPr>
            <w:tcW w:w="1000" w:type="dxa"/>
            <w:shd w:val="clear" w:color="auto" w:fill="auto"/>
            <w:noWrap/>
            <w:vAlign w:val="bottom"/>
            <w:hideMark/>
          </w:tcPr>
          <w:p w14:paraId="622E7E3F"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181</w:t>
            </w:r>
          </w:p>
        </w:tc>
        <w:tc>
          <w:tcPr>
            <w:tcW w:w="848" w:type="dxa"/>
            <w:shd w:val="clear" w:color="auto" w:fill="auto"/>
            <w:noWrap/>
            <w:vAlign w:val="bottom"/>
            <w:hideMark/>
          </w:tcPr>
          <w:p w14:paraId="2CAE334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173</w:t>
            </w:r>
          </w:p>
        </w:tc>
        <w:tc>
          <w:tcPr>
            <w:tcW w:w="1116" w:type="dxa"/>
            <w:shd w:val="clear" w:color="auto" w:fill="auto"/>
            <w:noWrap/>
            <w:vAlign w:val="bottom"/>
            <w:hideMark/>
          </w:tcPr>
          <w:p w14:paraId="31F1A5A0" w14:textId="5F243104"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95.58</w:t>
            </w:r>
          </w:p>
        </w:tc>
        <w:tc>
          <w:tcPr>
            <w:tcW w:w="848" w:type="dxa"/>
            <w:shd w:val="clear" w:color="auto" w:fill="auto"/>
            <w:noWrap/>
            <w:vAlign w:val="bottom"/>
            <w:hideMark/>
          </w:tcPr>
          <w:p w14:paraId="1E6BB08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8</w:t>
            </w:r>
          </w:p>
        </w:tc>
        <w:tc>
          <w:tcPr>
            <w:tcW w:w="1180" w:type="dxa"/>
            <w:shd w:val="clear" w:color="auto" w:fill="auto"/>
            <w:noWrap/>
            <w:vAlign w:val="bottom"/>
            <w:hideMark/>
          </w:tcPr>
          <w:p w14:paraId="245F4CB6" w14:textId="5ED116CB"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4.62</w:t>
            </w:r>
          </w:p>
        </w:tc>
        <w:tc>
          <w:tcPr>
            <w:tcW w:w="952" w:type="dxa"/>
            <w:shd w:val="clear" w:color="auto" w:fill="auto"/>
            <w:noWrap/>
            <w:vAlign w:val="bottom"/>
            <w:hideMark/>
          </w:tcPr>
          <w:p w14:paraId="770EA1A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1(3)</w:t>
            </w:r>
          </w:p>
        </w:tc>
        <w:tc>
          <w:tcPr>
            <w:tcW w:w="1359" w:type="dxa"/>
            <w:shd w:val="clear" w:color="auto" w:fill="auto"/>
            <w:noWrap/>
            <w:vAlign w:val="bottom"/>
            <w:hideMark/>
          </w:tcPr>
          <w:p w14:paraId="075C851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76</w:t>
            </w:r>
          </w:p>
        </w:tc>
        <w:tc>
          <w:tcPr>
            <w:tcW w:w="1359" w:type="dxa"/>
            <w:shd w:val="clear" w:color="auto" w:fill="auto"/>
            <w:noWrap/>
            <w:vAlign w:val="bottom"/>
            <w:hideMark/>
          </w:tcPr>
          <w:p w14:paraId="0369D1B1"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43.93</w:t>
            </w:r>
          </w:p>
        </w:tc>
      </w:tr>
      <w:tr w:rsidR="002007F0" w:rsidRPr="003F07FA" w14:paraId="453E10BD" w14:textId="77777777" w:rsidTr="0035703A">
        <w:trPr>
          <w:trHeight w:val="315"/>
        </w:trPr>
        <w:tc>
          <w:tcPr>
            <w:tcW w:w="2448" w:type="dxa"/>
            <w:shd w:val="clear" w:color="auto" w:fill="auto"/>
            <w:noWrap/>
            <w:vAlign w:val="bottom"/>
            <w:hideMark/>
          </w:tcPr>
          <w:p w14:paraId="09DA7418"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Gurmo Koysha Mazegaja</w:t>
            </w:r>
          </w:p>
        </w:tc>
        <w:tc>
          <w:tcPr>
            <w:tcW w:w="1120" w:type="dxa"/>
            <w:shd w:val="clear" w:color="auto" w:fill="auto"/>
            <w:noWrap/>
            <w:vAlign w:val="bottom"/>
            <w:hideMark/>
          </w:tcPr>
          <w:p w14:paraId="1CA476DE"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510</w:t>
            </w:r>
          </w:p>
        </w:tc>
        <w:tc>
          <w:tcPr>
            <w:tcW w:w="940" w:type="dxa"/>
            <w:shd w:val="clear" w:color="auto" w:fill="auto"/>
            <w:noWrap/>
            <w:vAlign w:val="bottom"/>
            <w:hideMark/>
          </w:tcPr>
          <w:p w14:paraId="6C70D453"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153</w:t>
            </w:r>
          </w:p>
        </w:tc>
        <w:tc>
          <w:tcPr>
            <w:tcW w:w="1000" w:type="dxa"/>
            <w:shd w:val="clear" w:color="auto" w:fill="auto"/>
            <w:noWrap/>
            <w:vAlign w:val="bottom"/>
            <w:hideMark/>
          </w:tcPr>
          <w:p w14:paraId="3F8E5E6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130</w:t>
            </w:r>
          </w:p>
        </w:tc>
        <w:tc>
          <w:tcPr>
            <w:tcW w:w="848" w:type="dxa"/>
            <w:shd w:val="clear" w:color="auto" w:fill="auto"/>
            <w:noWrap/>
            <w:vAlign w:val="bottom"/>
            <w:hideMark/>
          </w:tcPr>
          <w:p w14:paraId="53C85EC6"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126</w:t>
            </w:r>
          </w:p>
        </w:tc>
        <w:tc>
          <w:tcPr>
            <w:tcW w:w="1116" w:type="dxa"/>
            <w:shd w:val="clear" w:color="auto" w:fill="auto"/>
            <w:noWrap/>
            <w:vAlign w:val="bottom"/>
            <w:hideMark/>
          </w:tcPr>
          <w:p w14:paraId="48E8A51A" w14:textId="44D2486E"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96.92</w:t>
            </w:r>
          </w:p>
        </w:tc>
        <w:tc>
          <w:tcPr>
            <w:tcW w:w="848" w:type="dxa"/>
            <w:shd w:val="clear" w:color="auto" w:fill="auto"/>
            <w:noWrap/>
            <w:vAlign w:val="bottom"/>
            <w:hideMark/>
          </w:tcPr>
          <w:p w14:paraId="2012A1C0"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4</w:t>
            </w:r>
          </w:p>
        </w:tc>
        <w:tc>
          <w:tcPr>
            <w:tcW w:w="1180" w:type="dxa"/>
            <w:shd w:val="clear" w:color="auto" w:fill="auto"/>
            <w:noWrap/>
            <w:vAlign w:val="bottom"/>
            <w:hideMark/>
          </w:tcPr>
          <w:p w14:paraId="05D40B49" w14:textId="73EFDAE3"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3.17</w:t>
            </w:r>
          </w:p>
        </w:tc>
        <w:tc>
          <w:tcPr>
            <w:tcW w:w="952" w:type="dxa"/>
            <w:shd w:val="clear" w:color="auto" w:fill="auto"/>
            <w:noWrap/>
            <w:vAlign w:val="bottom"/>
            <w:hideMark/>
          </w:tcPr>
          <w:p w14:paraId="32C19C6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0(0)</w:t>
            </w:r>
          </w:p>
        </w:tc>
        <w:tc>
          <w:tcPr>
            <w:tcW w:w="1359" w:type="dxa"/>
            <w:shd w:val="clear" w:color="auto" w:fill="auto"/>
            <w:noWrap/>
            <w:vAlign w:val="bottom"/>
            <w:hideMark/>
          </w:tcPr>
          <w:p w14:paraId="4899EDB0"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96</w:t>
            </w:r>
          </w:p>
        </w:tc>
        <w:tc>
          <w:tcPr>
            <w:tcW w:w="1359" w:type="dxa"/>
            <w:shd w:val="clear" w:color="auto" w:fill="auto"/>
            <w:noWrap/>
            <w:vAlign w:val="bottom"/>
            <w:hideMark/>
          </w:tcPr>
          <w:p w14:paraId="544063B6"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76.19</w:t>
            </w:r>
          </w:p>
        </w:tc>
      </w:tr>
      <w:tr w:rsidR="002007F0" w:rsidRPr="003F07FA" w14:paraId="671867D8" w14:textId="77777777" w:rsidTr="0035703A">
        <w:trPr>
          <w:trHeight w:val="315"/>
        </w:trPr>
        <w:tc>
          <w:tcPr>
            <w:tcW w:w="2448" w:type="dxa"/>
            <w:shd w:val="clear" w:color="auto" w:fill="auto"/>
            <w:noWrap/>
            <w:vAlign w:val="bottom"/>
            <w:hideMark/>
          </w:tcPr>
          <w:p w14:paraId="7914F168"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Dola</w:t>
            </w:r>
          </w:p>
        </w:tc>
        <w:tc>
          <w:tcPr>
            <w:tcW w:w="1120" w:type="dxa"/>
            <w:shd w:val="clear" w:color="auto" w:fill="auto"/>
            <w:noWrap/>
            <w:vAlign w:val="bottom"/>
            <w:hideMark/>
          </w:tcPr>
          <w:p w14:paraId="337E1F50"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872</w:t>
            </w:r>
          </w:p>
        </w:tc>
        <w:tc>
          <w:tcPr>
            <w:tcW w:w="940" w:type="dxa"/>
            <w:shd w:val="clear" w:color="auto" w:fill="auto"/>
            <w:noWrap/>
            <w:vAlign w:val="bottom"/>
            <w:hideMark/>
          </w:tcPr>
          <w:p w14:paraId="088415B6"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262</w:t>
            </w:r>
          </w:p>
        </w:tc>
        <w:tc>
          <w:tcPr>
            <w:tcW w:w="1000" w:type="dxa"/>
            <w:shd w:val="clear" w:color="auto" w:fill="auto"/>
            <w:noWrap/>
            <w:vAlign w:val="bottom"/>
            <w:hideMark/>
          </w:tcPr>
          <w:p w14:paraId="4E418BD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240</w:t>
            </w:r>
          </w:p>
        </w:tc>
        <w:tc>
          <w:tcPr>
            <w:tcW w:w="848" w:type="dxa"/>
            <w:shd w:val="clear" w:color="auto" w:fill="auto"/>
            <w:noWrap/>
            <w:vAlign w:val="bottom"/>
            <w:hideMark/>
          </w:tcPr>
          <w:p w14:paraId="439E445E"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240</w:t>
            </w:r>
          </w:p>
        </w:tc>
        <w:tc>
          <w:tcPr>
            <w:tcW w:w="1116" w:type="dxa"/>
            <w:shd w:val="clear" w:color="auto" w:fill="auto"/>
            <w:noWrap/>
            <w:vAlign w:val="bottom"/>
            <w:hideMark/>
          </w:tcPr>
          <w:p w14:paraId="29B1A9C2"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100</w:t>
            </w:r>
          </w:p>
        </w:tc>
        <w:tc>
          <w:tcPr>
            <w:tcW w:w="848" w:type="dxa"/>
            <w:shd w:val="clear" w:color="auto" w:fill="auto"/>
            <w:noWrap/>
            <w:vAlign w:val="bottom"/>
            <w:hideMark/>
          </w:tcPr>
          <w:p w14:paraId="1FCA48A0"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0</w:t>
            </w:r>
          </w:p>
        </w:tc>
        <w:tc>
          <w:tcPr>
            <w:tcW w:w="1180" w:type="dxa"/>
            <w:shd w:val="clear" w:color="auto" w:fill="auto"/>
            <w:noWrap/>
            <w:vAlign w:val="bottom"/>
            <w:hideMark/>
          </w:tcPr>
          <w:p w14:paraId="2E50F11A"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0</w:t>
            </w:r>
          </w:p>
        </w:tc>
        <w:tc>
          <w:tcPr>
            <w:tcW w:w="952" w:type="dxa"/>
            <w:shd w:val="clear" w:color="auto" w:fill="auto"/>
            <w:noWrap/>
            <w:vAlign w:val="bottom"/>
            <w:hideMark/>
          </w:tcPr>
          <w:p w14:paraId="723E3727"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7(1)</w:t>
            </w:r>
          </w:p>
        </w:tc>
        <w:tc>
          <w:tcPr>
            <w:tcW w:w="1359" w:type="dxa"/>
            <w:shd w:val="clear" w:color="auto" w:fill="auto"/>
            <w:noWrap/>
            <w:vAlign w:val="bottom"/>
            <w:hideMark/>
          </w:tcPr>
          <w:p w14:paraId="57D6C2A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205</w:t>
            </w:r>
          </w:p>
        </w:tc>
        <w:tc>
          <w:tcPr>
            <w:tcW w:w="1359" w:type="dxa"/>
            <w:shd w:val="clear" w:color="auto" w:fill="auto"/>
            <w:noWrap/>
            <w:vAlign w:val="bottom"/>
            <w:hideMark/>
          </w:tcPr>
          <w:p w14:paraId="64F6B205"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85.42</w:t>
            </w:r>
          </w:p>
        </w:tc>
      </w:tr>
      <w:tr w:rsidR="002007F0" w:rsidRPr="003F07FA" w14:paraId="3893B88E" w14:textId="77777777" w:rsidTr="0035703A">
        <w:trPr>
          <w:trHeight w:val="315"/>
        </w:trPr>
        <w:tc>
          <w:tcPr>
            <w:tcW w:w="2448" w:type="dxa"/>
            <w:shd w:val="clear" w:color="auto" w:fill="auto"/>
            <w:noWrap/>
            <w:vAlign w:val="bottom"/>
            <w:hideMark/>
          </w:tcPr>
          <w:p w14:paraId="2E54B73D"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Dubbo</w:t>
            </w:r>
          </w:p>
        </w:tc>
        <w:tc>
          <w:tcPr>
            <w:tcW w:w="1120" w:type="dxa"/>
            <w:shd w:val="clear" w:color="auto" w:fill="auto"/>
            <w:noWrap/>
            <w:vAlign w:val="bottom"/>
            <w:hideMark/>
          </w:tcPr>
          <w:p w14:paraId="03067CF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506</w:t>
            </w:r>
          </w:p>
        </w:tc>
        <w:tc>
          <w:tcPr>
            <w:tcW w:w="940" w:type="dxa"/>
            <w:shd w:val="clear" w:color="auto" w:fill="auto"/>
            <w:noWrap/>
            <w:vAlign w:val="bottom"/>
            <w:hideMark/>
          </w:tcPr>
          <w:p w14:paraId="2AF51FD2"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152</w:t>
            </w:r>
          </w:p>
        </w:tc>
        <w:tc>
          <w:tcPr>
            <w:tcW w:w="1000" w:type="dxa"/>
            <w:shd w:val="clear" w:color="auto" w:fill="auto"/>
            <w:noWrap/>
            <w:vAlign w:val="bottom"/>
            <w:hideMark/>
          </w:tcPr>
          <w:p w14:paraId="18D27A16"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156</w:t>
            </w:r>
          </w:p>
        </w:tc>
        <w:tc>
          <w:tcPr>
            <w:tcW w:w="848" w:type="dxa"/>
            <w:shd w:val="clear" w:color="auto" w:fill="auto"/>
            <w:noWrap/>
            <w:vAlign w:val="bottom"/>
            <w:hideMark/>
          </w:tcPr>
          <w:p w14:paraId="5DA24A59"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155</w:t>
            </w:r>
          </w:p>
        </w:tc>
        <w:tc>
          <w:tcPr>
            <w:tcW w:w="1116" w:type="dxa"/>
            <w:shd w:val="clear" w:color="auto" w:fill="auto"/>
            <w:noWrap/>
            <w:vAlign w:val="bottom"/>
            <w:hideMark/>
          </w:tcPr>
          <w:p w14:paraId="360B268D" w14:textId="51869DAE"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99.35</w:t>
            </w:r>
          </w:p>
        </w:tc>
        <w:tc>
          <w:tcPr>
            <w:tcW w:w="848" w:type="dxa"/>
            <w:shd w:val="clear" w:color="auto" w:fill="auto"/>
            <w:noWrap/>
            <w:vAlign w:val="bottom"/>
            <w:hideMark/>
          </w:tcPr>
          <w:p w14:paraId="64D2D07A"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1</w:t>
            </w:r>
          </w:p>
        </w:tc>
        <w:tc>
          <w:tcPr>
            <w:tcW w:w="1180" w:type="dxa"/>
            <w:shd w:val="clear" w:color="auto" w:fill="auto"/>
            <w:noWrap/>
            <w:vAlign w:val="bottom"/>
            <w:hideMark/>
          </w:tcPr>
          <w:p w14:paraId="0694CFAF" w14:textId="731C2DBC"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0.64</w:t>
            </w:r>
          </w:p>
        </w:tc>
        <w:tc>
          <w:tcPr>
            <w:tcW w:w="952" w:type="dxa"/>
            <w:shd w:val="clear" w:color="auto" w:fill="auto"/>
            <w:noWrap/>
            <w:vAlign w:val="bottom"/>
            <w:hideMark/>
          </w:tcPr>
          <w:p w14:paraId="15F02D9D"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20(0)</w:t>
            </w:r>
          </w:p>
        </w:tc>
        <w:tc>
          <w:tcPr>
            <w:tcW w:w="1359" w:type="dxa"/>
            <w:shd w:val="clear" w:color="auto" w:fill="auto"/>
            <w:noWrap/>
            <w:vAlign w:val="bottom"/>
            <w:hideMark/>
          </w:tcPr>
          <w:p w14:paraId="3A12ACFD"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78</w:t>
            </w:r>
          </w:p>
        </w:tc>
        <w:tc>
          <w:tcPr>
            <w:tcW w:w="1359" w:type="dxa"/>
            <w:shd w:val="clear" w:color="auto" w:fill="auto"/>
            <w:noWrap/>
            <w:vAlign w:val="bottom"/>
            <w:hideMark/>
          </w:tcPr>
          <w:p w14:paraId="79832E4A" w14:textId="77777777" w:rsidR="002007F0" w:rsidRPr="003F07FA" w:rsidRDefault="002007F0" w:rsidP="002C3232">
            <w:pPr>
              <w:spacing w:after="0" w:line="240" w:lineRule="auto"/>
              <w:jc w:val="both"/>
              <w:rPr>
                <w:rFonts w:ascii="Calibri" w:eastAsia="Times New Roman" w:hAnsi="Calibri" w:cs="Calibri"/>
                <w:color w:val="000000"/>
                <w:sz w:val="20"/>
                <w:szCs w:val="20"/>
                <w:lang w:eastAsia="en-GB"/>
              </w:rPr>
            </w:pPr>
            <w:r w:rsidRPr="003F07FA">
              <w:rPr>
                <w:rFonts w:ascii="Calibri" w:eastAsia="Times New Roman" w:hAnsi="Calibri" w:cs="Calibri"/>
                <w:color w:val="000000"/>
                <w:sz w:val="20"/>
                <w:szCs w:val="20"/>
                <w:lang w:eastAsia="en-GB"/>
              </w:rPr>
              <w:t>50.32</w:t>
            </w:r>
          </w:p>
        </w:tc>
      </w:tr>
    </w:tbl>
    <w:p w14:paraId="5E55A9C4" w14:textId="77777777" w:rsidR="00FF418C" w:rsidRDefault="00FF418C" w:rsidP="002C3232">
      <w:pPr>
        <w:jc w:val="both"/>
        <w:rPr>
          <w:color w:val="C00000"/>
        </w:rPr>
        <w:sectPr w:rsidR="00FF418C" w:rsidSect="00FF418C">
          <w:pgSz w:w="16838" w:h="11906" w:orient="landscape"/>
          <w:pgMar w:top="1440" w:right="1440" w:bottom="1440" w:left="1440" w:header="706" w:footer="706" w:gutter="0"/>
          <w:cols w:space="708"/>
          <w:titlePg/>
          <w:docGrid w:linePitch="360"/>
        </w:sectPr>
      </w:pPr>
    </w:p>
    <w:p w14:paraId="199B980E" w14:textId="58DB0364" w:rsidR="00A864BD" w:rsidRPr="00420105" w:rsidRDefault="00A864BD" w:rsidP="002C3232">
      <w:pPr>
        <w:pStyle w:val="Heading3"/>
        <w:jc w:val="both"/>
      </w:pPr>
      <w:bookmarkStart w:id="16" w:name="_Toc7167053"/>
      <w:r>
        <w:lastRenderedPageBreak/>
        <w:t>Religious centre observations</w:t>
      </w:r>
      <w:bookmarkEnd w:id="16"/>
    </w:p>
    <w:p w14:paraId="0125107B" w14:textId="22AE2D40" w:rsidR="00A864BD" w:rsidRPr="004450D4" w:rsidRDefault="004450D4" w:rsidP="002C3232">
      <w:pPr>
        <w:jc w:val="both"/>
      </w:pPr>
      <w:r>
        <w:t xml:space="preserve">From the table below, not all religious centres had dedicated latrines. </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57"/>
        <w:gridCol w:w="992"/>
        <w:gridCol w:w="992"/>
        <w:gridCol w:w="1276"/>
      </w:tblGrid>
      <w:tr w:rsidR="002007F0" w:rsidRPr="006E5A71" w14:paraId="09973E89" w14:textId="77777777" w:rsidTr="00173674">
        <w:trPr>
          <w:trHeight w:val="315"/>
        </w:trPr>
        <w:tc>
          <w:tcPr>
            <w:tcW w:w="2263" w:type="dxa"/>
            <w:shd w:val="clear" w:color="auto" w:fill="auto"/>
            <w:noWrap/>
            <w:vAlign w:val="bottom"/>
            <w:hideMark/>
          </w:tcPr>
          <w:p w14:paraId="20C3BDD9" w14:textId="77777777" w:rsidR="002007F0" w:rsidRPr="006E5A71" w:rsidRDefault="002007F0" w:rsidP="002C3232">
            <w:pPr>
              <w:spacing w:after="0" w:line="240" w:lineRule="auto"/>
              <w:jc w:val="both"/>
              <w:rPr>
                <w:rFonts w:ascii="Calibri" w:eastAsia="Times New Roman" w:hAnsi="Calibri" w:cs="Calibri"/>
                <w:b/>
                <w:bCs/>
                <w:color w:val="000000"/>
                <w:sz w:val="20"/>
                <w:szCs w:val="20"/>
                <w:lang w:eastAsia="en-GB"/>
              </w:rPr>
            </w:pPr>
            <w:r w:rsidRPr="006E5A71">
              <w:rPr>
                <w:rFonts w:ascii="Calibri" w:eastAsia="Times New Roman" w:hAnsi="Calibri" w:cs="Calibri"/>
                <w:b/>
                <w:bCs/>
                <w:color w:val="000000"/>
                <w:sz w:val="20"/>
                <w:szCs w:val="20"/>
                <w:lang w:eastAsia="en-GB"/>
              </w:rPr>
              <w:t xml:space="preserve">Kebele </w:t>
            </w:r>
          </w:p>
        </w:tc>
        <w:tc>
          <w:tcPr>
            <w:tcW w:w="284" w:type="dxa"/>
            <w:shd w:val="clear" w:color="auto" w:fill="auto"/>
            <w:noWrap/>
            <w:vAlign w:val="bottom"/>
            <w:hideMark/>
          </w:tcPr>
          <w:p w14:paraId="1056EB20" w14:textId="77777777" w:rsidR="002007F0" w:rsidRPr="006E5A71" w:rsidRDefault="002007F0" w:rsidP="002C3232">
            <w:pPr>
              <w:spacing w:after="0" w:line="240" w:lineRule="auto"/>
              <w:jc w:val="both"/>
              <w:rPr>
                <w:rFonts w:ascii="Calibri" w:eastAsia="Times New Roman" w:hAnsi="Calibri" w:cs="Calibri"/>
                <w:b/>
                <w:bCs/>
                <w:color w:val="000000"/>
                <w:sz w:val="20"/>
                <w:szCs w:val="20"/>
                <w:lang w:eastAsia="en-GB"/>
              </w:rPr>
            </w:pPr>
            <w:r w:rsidRPr="006E5A71">
              <w:rPr>
                <w:rFonts w:ascii="Calibri" w:eastAsia="Times New Roman" w:hAnsi="Calibri" w:cs="Calibri"/>
                <w:b/>
                <w:bCs/>
                <w:color w:val="000000"/>
                <w:sz w:val="20"/>
                <w:szCs w:val="20"/>
                <w:lang w:eastAsia="en-GB"/>
              </w:rPr>
              <w:t xml:space="preserve">Total number of churches </w:t>
            </w:r>
          </w:p>
        </w:tc>
        <w:tc>
          <w:tcPr>
            <w:tcW w:w="992" w:type="dxa"/>
            <w:shd w:val="clear" w:color="auto" w:fill="auto"/>
            <w:noWrap/>
            <w:vAlign w:val="bottom"/>
            <w:hideMark/>
          </w:tcPr>
          <w:p w14:paraId="7186F46D" w14:textId="0A01F3D1" w:rsidR="002007F0" w:rsidRPr="006E5A71" w:rsidRDefault="002007F0" w:rsidP="002C3232">
            <w:pPr>
              <w:spacing w:after="0" w:line="240" w:lineRule="auto"/>
              <w:jc w:val="both"/>
              <w:rPr>
                <w:rFonts w:ascii="Calibri" w:eastAsia="Times New Roman" w:hAnsi="Calibri" w:cs="Calibri"/>
                <w:b/>
                <w:bCs/>
                <w:color w:val="000000"/>
                <w:sz w:val="20"/>
                <w:szCs w:val="20"/>
                <w:lang w:eastAsia="en-GB"/>
              </w:rPr>
            </w:pPr>
            <w:r w:rsidRPr="006E5A71">
              <w:rPr>
                <w:rFonts w:ascii="Calibri" w:eastAsia="Times New Roman" w:hAnsi="Calibri" w:cs="Calibri"/>
                <w:b/>
                <w:bCs/>
                <w:color w:val="000000"/>
                <w:sz w:val="20"/>
                <w:szCs w:val="20"/>
                <w:lang w:eastAsia="en-GB"/>
              </w:rPr>
              <w:t xml:space="preserve">Number of churches with latrines </w:t>
            </w:r>
          </w:p>
        </w:tc>
        <w:tc>
          <w:tcPr>
            <w:tcW w:w="992" w:type="dxa"/>
            <w:shd w:val="clear" w:color="auto" w:fill="auto"/>
            <w:noWrap/>
            <w:vAlign w:val="bottom"/>
            <w:hideMark/>
          </w:tcPr>
          <w:p w14:paraId="615BF694" w14:textId="77777777" w:rsidR="002007F0" w:rsidRPr="006E5A71" w:rsidRDefault="002007F0" w:rsidP="002C3232">
            <w:pPr>
              <w:spacing w:after="0" w:line="240" w:lineRule="auto"/>
              <w:jc w:val="both"/>
              <w:rPr>
                <w:rFonts w:ascii="Calibri" w:eastAsia="Times New Roman" w:hAnsi="Calibri" w:cs="Calibri"/>
                <w:b/>
                <w:bCs/>
                <w:color w:val="000000"/>
                <w:sz w:val="20"/>
                <w:szCs w:val="20"/>
                <w:lang w:eastAsia="en-GB"/>
              </w:rPr>
            </w:pPr>
            <w:r w:rsidRPr="006E5A71">
              <w:rPr>
                <w:rFonts w:ascii="Calibri" w:eastAsia="Times New Roman" w:hAnsi="Calibri" w:cs="Calibri"/>
                <w:b/>
                <w:bCs/>
                <w:color w:val="000000"/>
                <w:sz w:val="20"/>
                <w:szCs w:val="20"/>
                <w:lang w:eastAsia="en-GB"/>
              </w:rPr>
              <w:t xml:space="preserve">Number of clean church latrines </w:t>
            </w:r>
          </w:p>
        </w:tc>
        <w:tc>
          <w:tcPr>
            <w:tcW w:w="1276" w:type="dxa"/>
            <w:shd w:val="clear" w:color="auto" w:fill="auto"/>
            <w:noWrap/>
            <w:vAlign w:val="bottom"/>
            <w:hideMark/>
          </w:tcPr>
          <w:p w14:paraId="200F64B5" w14:textId="77777777" w:rsidR="002007F0" w:rsidRPr="006E5A71" w:rsidRDefault="002007F0" w:rsidP="002C3232">
            <w:pPr>
              <w:spacing w:after="0" w:line="240" w:lineRule="auto"/>
              <w:jc w:val="both"/>
              <w:rPr>
                <w:rFonts w:ascii="Calibri" w:eastAsia="Times New Roman" w:hAnsi="Calibri" w:cs="Calibri"/>
                <w:b/>
                <w:bCs/>
                <w:color w:val="000000"/>
                <w:sz w:val="20"/>
                <w:szCs w:val="20"/>
                <w:lang w:eastAsia="en-GB"/>
              </w:rPr>
            </w:pPr>
            <w:r w:rsidRPr="006E5A71">
              <w:rPr>
                <w:rFonts w:ascii="Calibri" w:eastAsia="Times New Roman" w:hAnsi="Calibri" w:cs="Calibri"/>
                <w:b/>
                <w:bCs/>
                <w:color w:val="000000"/>
                <w:sz w:val="20"/>
                <w:szCs w:val="20"/>
                <w:lang w:eastAsia="en-GB"/>
              </w:rPr>
              <w:t>Number of separate latrines for men and woman</w:t>
            </w:r>
          </w:p>
        </w:tc>
      </w:tr>
      <w:tr w:rsidR="002007F0" w:rsidRPr="006E5A71" w14:paraId="57523D0B" w14:textId="77777777" w:rsidTr="00173674">
        <w:trPr>
          <w:trHeight w:val="315"/>
        </w:trPr>
        <w:tc>
          <w:tcPr>
            <w:tcW w:w="2263" w:type="dxa"/>
            <w:shd w:val="clear" w:color="auto" w:fill="auto"/>
            <w:noWrap/>
            <w:vAlign w:val="bottom"/>
            <w:hideMark/>
          </w:tcPr>
          <w:p w14:paraId="0A46CBE4" w14:textId="4E3684DD"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 xml:space="preserve">Adama </w:t>
            </w:r>
            <w:r w:rsidR="004450D4">
              <w:rPr>
                <w:rFonts w:ascii="Calibri" w:eastAsia="Times New Roman" w:hAnsi="Calibri" w:cs="Calibri"/>
                <w:color w:val="000000"/>
                <w:sz w:val="20"/>
                <w:szCs w:val="20"/>
                <w:lang w:eastAsia="en-GB"/>
              </w:rPr>
              <w:t>M</w:t>
            </w:r>
            <w:r w:rsidRPr="006E5A71">
              <w:rPr>
                <w:rFonts w:ascii="Calibri" w:eastAsia="Times New Roman" w:hAnsi="Calibri" w:cs="Calibri"/>
                <w:color w:val="000000"/>
                <w:sz w:val="20"/>
                <w:szCs w:val="20"/>
                <w:lang w:eastAsia="en-GB"/>
              </w:rPr>
              <w:t xml:space="preserve">ino </w:t>
            </w:r>
          </w:p>
        </w:tc>
        <w:tc>
          <w:tcPr>
            <w:tcW w:w="284" w:type="dxa"/>
            <w:shd w:val="clear" w:color="auto" w:fill="auto"/>
            <w:noWrap/>
            <w:vAlign w:val="bottom"/>
            <w:hideMark/>
          </w:tcPr>
          <w:p w14:paraId="59088D31"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7</w:t>
            </w:r>
          </w:p>
        </w:tc>
        <w:tc>
          <w:tcPr>
            <w:tcW w:w="992" w:type="dxa"/>
            <w:shd w:val="clear" w:color="auto" w:fill="auto"/>
            <w:noWrap/>
            <w:vAlign w:val="bottom"/>
            <w:hideMark/>
          </w:tcPr>
          <w:p w14:paraId="381D86D0"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6</w:t>
            </w:r>
          </w:p>
        </w:tc>
        <w:tc>
          <w:tcPr>
            <w:tcW w:w="992" w:type="dxa"/>
            <w:shd w:val="clear" w:color="auto" w:fill="auto"/>
            <w:noWrap/>
            <w:vAlign w:val="bottom"/>
            <w:hideMark/>
          </w:tcPr>
          <w:p w14:paraId="5FC9B69F"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4</w:t>
            </w:r>
          </w:p>
        </w:tc>
        <w:tc>
          <w:tcPr>
            <w:tcW w:w="1276" w:type="dxa"/>
            <w:shd w:val="clear" w:color="auto" w:fill="auto"/>
            <w:noWrap/>
            <w:vAlign w:val="bottom"/>
            <w:hideMark/>
          </w:tcPr>
          <w:p w14:paraId="586FE287"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3</w:t>
            </w:r>
          </w:p>
        </w:tc>
      </w:tr>
      <w:tr w:rsidR="002007F0" w:rsidRPr="006E5A71" w14:paraId="4AAD1982" w14:textId="77777777" w:rsidTr="00173674">
        <w:trPr>
          <w:trHeight w:val="315"/>
        </w:trPr>
        <w:tc>
          <w:tcPr>
            <w:tcW w:w="2263" w:type="dxa"/>
            <w:shd w:val="clear" w:color="auto" w:fill="auto"/>
            <w:noWrap/>
            <w:vAlign w:val="bottom"/>
            <w:hideMark/>
          </w:tcPr>
          <w:p w14:paraId="08FCAD56"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Basa Gofara</w:t>
            </w:r>
          </w:p>
        </w:tc>
        <w:tc>
          <w:tcPr>
            <w:tcW w:w="284" w:type="dxa"/>
            <w:shd w:val="clear" w:color="auto" w:fill="auto"/>
            <w:noWrap/>
            <w:vAlign w:val="bottom"/>
            <w:hideMark/>
          </w:tcPr>
          <w:p w14:paraId="609263A7"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12</w:t>
            </w:r>
          </w:p>
        </w:tc>
        <w:tc>
          <w:tcPr>
            <w:tcW w:w="992" w:type="dxa"/>
            <w:shd w:val="clear" w:color="auto" w:fill="auto"/>
            <w:noWrap/>
            <w:vAlign w:val="bottom"/>
            <w:hideMark/>
          </w:tcPr>
          <w:p w14:paraId="6B05EC56"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9</w:t>
            </w:r>
          </w:p>
        </w:tc>
        <w:tc>
          <w:tcPr>
            <w:tcW w:w="992" w:type="dxa"/>
            <w:shd w:val="clear" w:color="auto" w:fill="auto"/>
            <w:noWrap/>
            <w:vAlign w:val="bottom"/>
            <w:hideMark/>
          </w:tcPr>
          <w:p w14:paraId="5D4883F2"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6</w:t>
            </w:r>
          </w:p>
        </w:tc>
        <w:tc>
          <w:tcPr>
            <w:tcW w:w="1276" w:type="dxa"/>
            <w:shd w:val="clear" w:color="auto" w:fill="auto"/>
            <w:noWrap/>
            <w:vAlign w:val="bottom"/>
            <w:hideMark/>
          </w:tcPr>
          <w:p w14:paraId="41FAB98C"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6</w:t>
            </w:r>
          </w:p>
        </w:tc>
      </w:tr>
      <w:tr w:rsidR="002007F0" w:rsidRPr="006E5A71" w14:paraId="2EB3CB51" w14:textId="77777777" w:rsidTr="00173674">
        <w:trPr>
          <w:trHeight w:val="315"/>
        </w:trPr>
        <w:tc>
          <w:tcPr>
            <w:tcW w:w="2263" w:type="dxa"/>
            <w:shd w:val="clear" w:color="auto" w:fill="auto"/>
            <w:noWrap/>
            <w:vAlign w:val="bottom"/>
            <w:hideMark/>
          </w:tcPr>
          <w:p w14:paraId="6DB86E69"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Dache Gofara</w:t>
            </w:r>
          </w:p>
        </w:tc>
        <w:tc>
          <w:tcPr>
            <w:tcW w:w="284" w:type="dxa"/>
            <w:shd w:val="clear" w:color="auto" w:fill="auto"/>
            <w:noWrap/>
            <w:vAlign w:val="bottom"/>
            <w:hideMark/>
          </w:tcPr>
          <w:p w14:paraId="57709858"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7</w:t>
            </w:r>
          </w:p>
        </w:tc>
        <w:tc>
          <w:tcPr>
            <w:tcW w:w="992" w:type="dxa"/>
            <w:shd w:val="clear" w:color="auto" w:fill="auto"/>
            <w:noWrap/>
            <w:vAlign w:val="bottom"/>
            <w:hideMark/>
          </w:tcPr>
          <w:p w14:paraId="15915EE2"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5</w:t>
            </w:r>
          </w:p>
        </w:tc>
        <w:tc>
          <w:tcPr>
            <w:tcW w:w="992" w:type="dxa"/>
            <w:shd w:val="clear" w:color="auto" w:fill="auto"/>
            <w:noWrap/>
            <w:vAlign w:val="bottom"/>
            <w:hideMark/>
          </w:tcPr>
          <w:p w14:paraId="04F1C1B2"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4</w:t>
            </w:r>
          </w:p>
        </w:tc>
        <w:tc>
          <w:tcPr>
            <w:tcW w:w="1276" w:type="dxa"/>
            <w:shd w:val="clear" w:color="auto" w:fill="auto"/>
            <w:noWrap/>
            <w:vAlign w:val="bottom"/>
            <w:hideMark/>
          </w:tcPr>
          <w:p w14:paraId="49A088FA"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3</w:t>
            </w:r>
          </w:p>
        </w:tc>
      </w:tr>
      <w:tr w:rsidR="002007F0" w:rsidRPr="006E5A71" w14:paraId="14654736" w14:textId="77777777" w:rsidTr="00173674">
        <w:trPr>
          <w:trHeight w:val="315"/>
        </w:trPr>
        <w:tc>
          <w:tcPr>
            <w:tcW w:w="2263" w:type="dxa"/>
            <w:shd w:val="clear" w:color="auto" w:fill="auto"/>
            <w:noWrap/>
            <w:vAlign w:val="bottom"/>
            <w:hideMark/>
          </w:tcPr>
          <w:p w14:paraId="428BBCDD"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Gara Goda</w:t>
            </w:r>
          </w:p>
        </w:tc>
        <w:tc>
          <w:tcPr>
            <w:tcW w:w="284" w:type="dxa"/>
            <w:shd w:val="clear" w:color="auto" w:fill="auto"/>
            <w:noWrap/>
            <w:vAlign w:val="bottom"/>
            <w:hideMark/>
          </w:tcPr>
          <w:p w14:paraId="05D94D58"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13</w:t>
            </w:r>
          </w:p>
        </w:tc>
        <w:tc>
          <w:tcPr>
            <w:tcW w:w="992" w:type="dxa"/>
            <w:shd w:val="clear" w:color="auto" w:fill="auto"/>
            <w:noWrap/>
            <w:vAlign w:val="bottom"/>
            <w:hideMark/>
          </w:tcPr>
          <w:p w14:paraId="7C78E163"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9</w:t>
            </w:r>
          </w:p>
        </w:tc>
        <w:tc>
          <w:tcPr>
            <w:tcW w:w="992" w:type="dxa"/>
            <w:shd w:val="clear" w:color="auto" w:fill="auto"/>
            <w:noWrap/>
            <w:vAlign w:val="bottom"/>
            <w:hideMark/>
          </w:tcPr>
          <w:p w14:paraId="446B8A8D"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7</w:t>
            </w:r>
          </w:p>
        </w:tc>
        <w:tc>
          <w:tcPr>
            <w:tcW w:w="1276" w:type="dxa"/>
            <w:shd w:val="clear" w:color="auto" w:fill="auto"/>
            <w:noWrap/>
            <w:vAlign w:val="bottom"/>
            <w:hideMark/>
          </w:tcPr>
          <w:p w14:paraId="6CAF192A"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6</w:t>
            </w:r>
          </w:p>
        </w:tc>
      </w:tr>
      <w:tr w:rsidR="002007F0" w:rsidRPr="006E5A71" w14:paraId="37E2E588" w14:textId="77777777" w:rsidTr="00173674">
        <w:trPr>
          <w:trHeight w:val="315"/>
        </w:trPr>
        <w:tc>
          <w:tcPr>
            <w:tcW w:w="2263" w:type="dxa"/>
            <w:shd w:val="clear" w:color="auto" w:fill="auto"/>
            <w:noWrap/>
            <w:vAlign w:val="bottom"/>
            <w:hideMark/>
          </w:tcPr>
          <w:p w14:paraId="0C69AC46"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Admancho Arfita</w:t>
            </w:r>
          </w:p>
        </w:tc>
        <w:tc>
          <w:tcPr>
            <w:tcW w:w="284" w:type="dxa"/>
            <w:shd w:val="clear" w:color="auto" w:fill="auto"/>
            <w:noWrap/>
            <w:vAlign w:val="bottom"/>
            <w:hideMark/>
          </w:tcPr>
          <w:p w14:paraId="4D02C21C"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15</w:t>
            </w:r>
          </w:p>
        </w:tc>
        <w:tc>
          <w:tcPr>
            <w:tcW w:w="992" w:type="dxa"/>
            <w:shd w:val="clear" w:color="auto" w:fill="auto"/>
            <w:noWrap/>
            <w:vAlign w:val="bottom"/>
            <w:hideMark/>
          </w:tcPr>
          <w:p w14:paraId="7DDD8D5A"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11</w:t>
            </w:r>
          </w:p>
        </w:tc>
        <w:tc>
          <w:tcPr>
            <w:tcW w:w="992" w:type="dxa"/>
            <w:shd w:val="clear" w:color="auto" w:fill="auto"/>
            <w:noWrap/>
            <w:vAlign w:val="bottom"/>
            <w:hideMark/>
          </w:tcPr>
          <w:p w14:paraId="3784A617"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8</w:t>
            </w:r>
          </w:p>
        </w:tc>
        <w:tc>
          <w:tcPr>
            <w:tcW w:w="1276" w:type="dxa"/>
            <w:shd w:val="clear" w:color="auto" w:fill="auto"/>
            <w:noWrap/>
            <w:vAlign w:val="bottom"/>
            <w:hideMark/>
          </w:tcPr>
          <w:p w14:paraId="76E48583"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7</w:t>
            </w:r>
          </w:p>
        </w:tc>
      </w:tr>
      <w:tr w:rsidR="002007F0" w:rsidRPr="006E5A71" w14:paraId="652C588B" w14:textId="77777777" w:rsidTr="00173674">
        <w:trPr>
          <w:trHeight w:val="315"/>
        </w:trPr>
        <w:tc>
          <w:tcPr>
            <w:tcW w:w="2263" w:type="dxa"/>
            <w:shd w:val="clear" w:color="auto" w:fill="auto"/>
            <w:noWrap/>
            <w:vAlign w:val="bottom"/>
            <w:hideMark/>
          </w:tcPr>
          <w:p w14:paraId="168C5E76"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Wormmuma</w:t>
            </w:r>
          </w:p>
        </w:tc>
        <w:tc>
          <w:tcPr>
            <w:tcW w:w="284" w:type="dxa"/>
            <w:shd w:val="clear" w:color="auto" w:fill="auto"/>
            <w:noWrap/>
            <w:vAlign w:val="bottom"/>
            <w:hideMark/>
          </w:tcPr>
          <w:p w14:paraId="2210965B"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5</w:t>
            </w:r>
          </w:p>
        </w:tc>
        <w:tc>
          <w:tcPr>
            <w:tcW w:w="992" w:type="dxa"/>
            <w:shd w:val="clear" w:color="auto" w:fill="auto"/>
            <w:noWrap/>
            <w:vAlign w:val="bottom"/>
            <w:hideMark/>
          </w:tcPr>
          <w:p w14:paraId="7164F174"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3</w:t>
            </w:r>
          </w:p>
        </w:tc>
        <w:tc>
          <w:tcPr>
            <w:tcW w:w="992" w:type="dxa"/>
            <w:shd w:val="clear" w:color="auto" w:fill="auto"/>
            <w:noWrap/>
            <w:vAlign w:val="bottom"/>
            <w:hideMark/>
          </w:tcPr>
          <w:p w14:paraId="488FEB85"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3</w:t>
            </w:r>
          </w:p>
        </w:tc>
        <w:tc>
          <w:tcPr>
            <w:tcW w:w="1276" w:type="dxa"/>
            <w:shd w:val="clear" w:color="auto" w:fill="auto"/>
            <w:noWrap/>
            <w:vAlign w:val="bottom"/>
            <w:hideMark/>
          </w:tcPr>
          <w:p w14:paraId="544B3B3C"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2</w:t>
            </w:r>
          </w:p>
        </w:tc>
      </w:tr>
      <w:tr w:rsidR="002007F0" w:rsidRPr="006E5A71" w14:paraId="0598C315" w14:textId="77777777" w:rsidTr="00173674">
        <w:trPr>
          <w:trHeight w:val="315"/>
        </w:trPr>
        <w:tc>
          <w:tcPr>
            <w:tcW w:w="2263" w:type="dxa"/>
            <w:shd w:val="clear" w:color="auto" w:fill="auto"/>
            <w:noWrap/>
            <w:vAlign w:val="bottom"/>
            <w:hideMark/>
          </w:tcPr>
          <w:p w14:paraId="714DADFA"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 xml:space="preserve">Achura Mazagaja </w:t>
            </w:r>
          </w:p>
        </w:tc>
        <w:tc>
          <w:tcPr>
            <w:tcW w:w="284" w:type="dxa"/>
            <w:shd w:val="clear" w:color="auto" w:fill="auto"/>
            <w:noWrap/>
            <w:vAlign w:val="bottom"/>
            <w:hideMark/>
          </w:tcPr>
          <w:p w14:paraId="4C1835B9"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8</w:t>
            </w:r>
          </w:p>
        </w:tc>
        <w:tc>
          <w:tcPr>
            <w:tcW w:w="992" w:type="dxa"/>
            <w:shd w:val="clear" w:color="auto" w:fill="auto"/>
            <w:noWrap/>
            <w:vAlign w:val="bottom"/>
            <w:hideMark/>
          </w:tcPr>
          <w:p w14:paraId="57D1D53E"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4</w:t>
            </w:r>
          </w:p>
        </w:tc>
        <w:tc>
          <w:tcPr>
            <w:tcW w:w="992" w:type="dxa"/>
            <w:shd w:val="clear" w:color="auto" w:fill="auto"/>
            <w:noWrap/>
            <w:vAlign w:val="bottom"/>
            <w:hideMark/>
          </w:tcPr>
          <w:p w14:paraId="27EE9FF7"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4</w:t>
            </w:r>
          </w:p>
        </w:tc>
        <w:tc>
          <w:tcPr>
            <w:tcW w:w="1276" w:type="dxa"/>
            <w:shd w:val="clear" w:color="auto" w:fill="auto"/>
            <w:noWrap/>
            <w:vAlign w:val="bottom"/>
            <w:hideMark/>
          </w:tcPr>
          <w:p w14:paraId="087B848D"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4</w:t>
            </w:r>
          </w:p>
        </w:tc>
      </w:tr>
      <w:tr w:rsidR="002007F0" w:rsidRPr="006E5A71" w14:paraId="23013009" w14:textId="77777777" w:rsidTr="00173674">
        <w:trPr>
          <w:trHeight w:val="315"/>
        </w:trPr>
        <w:tc>
          <w:tcPr>
            <w:tcW w:w="2263" w:type="dxa"/>
            <w:shd w:val="clear" w:color="auto" w:fill="auto"/>
            <w:noWrap/>
            <w:vAlign w:val="bottom"/>
            <w:hideMark/>
          </w:tcPr>
          <w:p w14:paraId="5080B666"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 xml:space="preserve">Gurmo Koysha Mazagaja </w:t>
            </w:r>
          </w:p>
        </w:tc>
        <w:tc>
          <w:tcPr>
            <w:tcW w:w="284" w:type="dxa"/>
            <w:shd w:val="clear" w:color="auto" w:fill="auto"/>
            <w:noWrap/>
            <w:vAlign w:val="bottom"/>
            <w:hideMark/>
          </w:tcPr>
          <w:p w14:paraId="74E2429D"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5</w:t>
            </w:r>
          </w:p>
        </w:tc>
        <w:tc>
          <w:tcPr>
            <w:tcW w:w="992" w:type="dxa"/>
            <w:shd w:val="clear" w:color="auto" w:fill="auto"/>
            <w:noWrap/>
            <w:vAlign w:val="bottom"/>
            <w:hideMark/>
          </w:tcPr>
          <w:p w14:paraId="27227FE4"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4</w:t>
            </w:r>
          </w:p>
        </w:tc>
        <w:tc>
          <w:tcPr>
            <w:tcW w:w="992" w:type="dxa"/>
            <w:shd w:val="clear" w:color="auto" w:fill="auto"/>
            <w:noWrap/>
            <w:vAlign w:val="bottom"/>
            <w:hideMark/>
          </w:tcPr>
          <w:p w14:paraId="7191153B"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4</w:t>
            </w:r>
          </w:p>
        </w:tc>
        <w:tc>
          <w:tcPr>
            <w:tcW w:w="1276" w:type="dxa"/>
            <w:shd w:val="clear" w:color="auto" w:fill="auto"/>
            <w:noWrap/>
            <w:vAlign w:val="bottom"/>
            <w:hideMark/>
          </w:tcPr>
          <w:p w14:paraId="65E87C9B"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1</w:t>
            </w:r>
          </w:p>
        </w:tc>
      </w:tr>
      <w:tr w:rsidR="002007F0" w:rsidRPr="006E5A71" w14:paraId="6D477CE7" w14:textId="77777777" w:rsidTr="00173674">
        <w:trPr>
          <w:trHeight w:val="315"/>
        </w:trPr>
        <w:tc>
          <w:tcPr>
            <w:tcW w:w="2263" w:type="dxa"/>
            <w:shd w:val="clear" w:color="auto" w:fill="auto"/>
            <w:noWrap/>
            <w:vAlign w:val="bottom"/>
            <w:hideMark/>
          </w:tcPr>
          <w:p w14:paraId="7F9C880E"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 xml:space="preserve">Dola </w:t>
            </w:r>
          </w:p>
        </w:tc>
        <w:tc>
          <w:tcPr>
            <w:tcW w:w="284" w:type="dxa"/>
            <w:shd w:val="clear" w:color="auto" w:fill="auto"/>
            <w:noWrap/>
            <w:vAlign w:val="bottom"/>
            <w:hideMark/>
          </w:tcPr>
          <w:p w14:paraId="331C8988"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13</w:t>
            </w:r>
          </w:p>
        </w:tc>
        <w:tc>
          <w:tcPr>
            <w:tcW w:w="992" w:type="dxa"/>
            <w:shd w:val="clear" w:color="auto" w:fill="auto"/>
            <w:noWrap/>
            <w:vAlign w:val="bottom"/>
            <w:hideMark/>
          </w:tcPr>
          <w:p w14:paraId="68D4F767"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7</w:t>
            </w:r>
          </w:p>
        </w:tc>
        <w:tc>
          <w:tcPr>
            <w:tcW w:w="992" w:type="dxa"/>
            <w:shd w:val="clear" w:color="auto" w:fill="auto"/>
            <w:noWrap/>
            <w:vAlign w:val="bottom"/>
            <w:hideMark/>
          </w:tcPr>
          <w:p w14:paraId="4D2411D2"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7</w:t>
            </w:r>
          </w:p>
        </w:tc>
        <w:tc>
          <w:tcPr>
            <w:tcW w:w="1276" w:type="dxa"/>
            <w:shd w:val="clear" w:color="auto" w:fill="auto"/>
            <w:noWrap/>
            <w:vAlign w:val="bottom"/>
            <w:hideMark/>
          </w:tcPr>
          <w:p w14:paraId="7BCC723D"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6</w:t>
            </w:r>
          </w:p>
        </w:tc>
      </w:tr>
      <w:tr w:rsidR="002007F0" w:rsidRPr="006E5A71" w14:paraId="1F59D865" w14:textId="77777777" w:rsidTr="00173674">
        <w:trPr>
          <w:trHeight w:val="315"/>
        </w:trPr>
        <w:tc>
          <w:tcPr>
            <w:tcW w:w="2263" w:type="dxa"/>
            <w:shd w:val="clear" w:color="auto" w:fill="auto"/>
            <w:noWrap/>
            <w:vAlign w:val="bottom"/>
            <w:hideMark/>
          </w:tcPr>
          <w:p w14:paraId="6A8F95BD"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Dubbo</w:t>
            </w:r>
          </w:p>
        </w:tc>
        <w:tc>
          <w:tcPr>
            <w:tcW w:w="284" w:type="dxa"/>
            <w:shd w:val="clear" w:color="auto" w:fill="auto"/>
            <w:noWrap/>
            <w:vAlign w:val="bottom"/>
            <w:hideMark/>
          </w:tcPr>
          <w:p w14:paraId="21705C30"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3</w:t>
            </w:r>
          </w:p>
        </w:tc>
        <w:tc>
          <w:tcPr>
            <w:tcW w:w="992" w:type="dxa"/>
            <w:shd w:val="clear" w:color="auto" w:fill="auto"/>
            <w:noWrap/>
            <w:vAlign w:val="bottom"/>
            <w:hideMark/>
          </w:tcPr>
          <w:p w14:paraId="6E8D5FD2"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2</w:t>
            </w:r>
          </w:p>
        </w:tc>
        <w:tc>
          <w:tcPr>
            <w:tcW w:w="992" w:type="dxa"/>
            <w:shd w:val="clear" w:color="auto" w:fill="auto"/>
            <w:noWrap/>
            <w:vAlign w:val="bottom"/>
            <w:hideMark/>
          </w:tcPr>
          <w:p w14:paraId="40A1F8F2"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2</w:t>
            </w:r>
          </w:p>
        </w:tc>
        <w:tc>
          <w:tcPr>
            <w:tcW w:w="1276" w:type="dxa"/>
            <w:shd w:val="clear" w:color="auto" w:fill="auto"/>
            <w:noWrap/>
            <w:vAlign w:val="bottom"/>
            <w:hideMark/>
          </w:tcPr>
          <w:p w14:paraId="20D826EB" w14:textId="77777777" w:rsidR="002007F0" w:rsidRPr="006E5A71" w:rsidRDefault="002007F0" w:rsidP="002C3232">
            <w:pPr>
              <w:spacing w:after="0" w:line="240" w:lineRule="auto"/>
              <w:jc w:val="both"/>
              <w:rPr>
                <w:rFonts w:ascii="Calibri" w:eastAsia="Times New Roman" w:hAnsi="Calibri" w:cs="Calibri"/>
                <w:color w:val="000000"/>
                <w:sz w:val="20"/>
                <w:szCs w:val="20"/>
                <w:lang w:eastAsia="en-GB"/>
              </w:rPr>
            </w:pPr>
            <w:r w:rsidRPr="006E5A71">
              <w:rPr>
                <w:rFonts w:ascii="Calibri" w:eastAsia="Times New Roman" w:hAnsi="Calibri" w:cs="Calibri"/>
                <w:color w:val="000000"/>
                <w:sz w:val="20"/>
                <w:szCs w:val="20"/>
                <w:lang w:eastAsia="en-GB"/>
              </w:rPr>
              <w:t>1</w:t>
            </w:r>
          </w:p>
        </w:tc>
      </w:tr>
    </w:tbl>
    <w:p w14:paraId="54977178" w14:textId="77777777" w:rsidR="002007F0" w:rsidRPr="004F64F1" w:rsidRDefault="002007F0" w:rsidP="002C3232">
      <w:pPr>
        <w:jc w:val="both"/>
        <w:rPr>
          <w:color w:val="C00000"/>
        </w:rPr>
      </w:pPr>
    </w:p>
    <w:p w14:paraId="7BA3FC39" w14:textId="1EEA76FD" w:rsidR="00A864BD" w:rsidRPr="00420105" w:rsidRDefault="00A864BD" w:rsidP="002C3232">
      <w:pPr>
        <w:pStyle w:val="Heading3"/>
        <w:jc w:val="both"/>
      </w:pPr>
      <w:bookmarkStart w:id="17" w:name="_Toc7167054"/>
      <w:r>
        <w:t>Schools observations</w:t>
      </w:r>
      <w:bookmarkEnd w:id="17"/>
    </w:p>
    <w:p w14:paraId="5D10047A" w14:textId="03BBD839" w:rsidR="00A864BD" w:rsidRPr="00E7052E" w:rsidRDefault="00E7052E" w:rsidP="002C3232">
      <w:pPr>
        <w:jc w:val="both"/>
      </w:pPr>
      <w:r>
        <w:t xml:space="preserve">All schools in Achura Mazagaja and 1 school from Wormmuma did not have latrines. All other schools had latrines that were also dedicated to either boys or girls. </w:t>
      </w:r>
    </w:p>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1320"/>
        <w:gridCol w:w="1320"/>
        <w:gridCol w:w="1320"/>
        <w:gridCol w:w="1320"/>
        <w:gridCol w:w="1320"/>
        <w:gridCol w:w="1320"/>
      </w:tblGrid>
      <w:tr w:rsidR="00337149" w:rsidRPr="009D7F43" w14:paraId="18D36FD4" w14:textId="77777777" w:rsidTr="00284B89">
        <w:trPr>
          <w:trHeight w:val="315"/>
        </w:trPr>
        <w:tc>
          <w:tcPr>
            <w:tcW w:w="2444" w:type="dxa"/>
            <w:shd w:val="clear" w:color="auto" w:fill="auto"/>
            <w:noWrap/>
            <w:vAlign w:val="bottom"/>
            <w:hideMark/>
          </w:tcPr>
          <w:p w14:paraId="377903B0" w14:textId="77777777" w:rsidR="00337149" w:rsidRPr="009D7F43" w:rsidRDefault="00337149" w:rsidP="002C3232">
            <w:pPr>
              <w:spacing w:after="0" w:line="240" w:lineRule="auto"/>
              <w:jc w:val="both"/>
              <w:rPr>
                <w:rFonts w:ascii="Calibri" w:eastAsia="Times New Roman" w:hAnsi="Calibri" w:cs="Calibri"/>
                <w:b/>
                <w:bCs/>
                <w:color w:val="000000"/>
                <w:sz w:val="20"/>
                <w:szCs w:val="20"/>
                <w:lang w:eastAsia="en-GB"/>
              </w:rPr>
            </w:pPr>
            <w:r w:rsidRPr="009D7F43">
              <w:rPr>
                <w:rFonts w:ascii="Calibri" w:eastAsia="Times New Roman" w:hAnsi="Calibri" w:cs="Calibri"/>
                <w:b/>
                <w:bCs/>
                <w:color w:val="000000"/>
                <w:sz w:val="20"/>
                <w:szCs w:val="20"/>
                <w:lang w:eastAsia="en-GB"/>
              </w:rPr>
              <w:t xml:space="preserve">Kebele </w:t>
            </w:r>
          </w:p>
        </w:tc>
        <w:tc>
          <w:tcPr>
            <w:tcW w:w="1320" w:type="dxa"/>
            <w:shd w:val="clear" w:color="auto" w:fill="auto"/>
            <w:noWrap/>
            <w:vAlign w:val="bottom"/>
            <w:hideMark/>
          </w:tcPr>
          <w:p w14:paraId="388F4F81" w14:textId="0920F14A" w:rsidR="00337149" w:rsidRPr="009D7F43" w:rsidRDefault="00337149" w:rsidP="002C3232">
            <w:pPr>
              <w:spacing w:after="0" w:line="240" w:lineRule="auto"/>
              <w:jc w:val="both"/>
              <w:rPr>
                <w:rFonts w:ascii="Calibri" w:eastAsia="Times New Roman" w:hAnsi="Calibri" w:cs="Calibri"/>
                <w:b/>
                <w:bCs/>
                <w:color w:val="000000"/>
                <w:sz w:val="20"/>
                <w:szCs w:val="20"/>
                <w:lang w:eastAsia="en-GB"/>
              </w:rPr>
            </w:pPr>
            <w:r w:rsidRPr="009D7F43">
              <w:rPr>
                <w:rFonts w:ascii="Calibri" w:eastAsia="Times New Roman" w:hAnsi="Calibri" w:cs="Calibri"/>
                <w:b/>
                <w:bCs/>
                <w:color w:val="000000"/>
                <w:sz w:val="20"/>
                <w:szCs w:val="20"/>
                <w:lang w:eastAsia="en-GB"/>
              </w:rPr>
              <w:t xml:space="preserve">Number of schools surveyed </w:t>
            </w:r>
          </w:p>
        </w:tc>
        <w:tc>
          <w:tcPr>
            <w:tcW w:w="1320" w:type="dxa"/>
            <w:shd w:val="clear" w:color="auto" w:fill="auto"/>
            <w:noWrap/>
            <w:vAlign w:val="bottom"/>
            <w:hideMark/>
          </w:tcPr>
          <w:p w14:paraId="6CE9D629" w14:textId="2B0A8EB3" w:rsidR="00337149" w:rsidRPr="009D7F43" w:rsidRDefault="00337149" w:rsidP="002C3232">
            <w:pPr>
              <w:spacing w:after="0" w:line="240" w:lineRule="auto"/>
              <w:jc w:val="both"/>
              <w:rPr>
                <w:rFonts w:ascii="Calibri" w:eastAsia="Times New Roman" w:hAnsi="Calibri" w:cs="Calibri"/>
                <w:b/>
                <w:bCs/>
                <w:color w:val="000000"/>
                <w:sz w:val="20"/>
                <w:szCs w:val="20"/>
                <w:lang w:eastAsia="en-GB"/>
              </w:rPr>
            </w:pPr>
            <w:r w:rsidRPr="009D7F43">
              <w:rPr>
                <w:rFonts w:ascii="Calibri" w:eastAsia="Times New Roman" w:hAnsi="Calibri" w:cs="Calibri"/>
                <w:b/>
                <w:bCs/>
                <w:color w:val="000000"/>
                <w:sz w:val="20"/>
                <w:szCs w:val="20"/>
                <w:lang w:eastAsia="en-GB"/>
              </w:rPr>
              <w:t xml:space="preserve">Number of pupil’s </w:t>
            </w:r>
            <w:r w:rsidR="00017DA1" w:rsidRPr="009D7F43">
              <w:rPr>
                <w:rFonts w:ascii="Calibri" w:eastAsia="Times New Roman" w:hAnsi="Calibri" w:cs="Calibri"/>
                <w:b/>
                <w:bCs/>
                <w:color w:val="000000"/>
                <w:sz w:val="20"/>
                <w:szCs w:val="20"/>
                <w:lang w:eastAsia="en-GB"/>
              </w:rPr>
              <w:t xml:space="preserve">enrolled </w:t>
            </w:r>
            <w:r w:rsidRPr="009D7F43">
              <w:rPr>
                <w:rFonts w:ascii="Calibri" w:eastAsia="Times New Roman" w:hAnsi="Calibri" w:cs="Calibri"/>
                <w:b/>
                <w:bCs/>
                <w:color w:val="000000"/>
                <w:sz w:val="20"/>
                <w:szCs w:val="20"/>
                <w:lang w:eastAsia="en-GB"/>
              </w:rPr>
              <w:t>boys(girls)</w:t>
            </w:r>
          </w:p>
        </w:tc>
        <w:tc>
          <w:tcPr>
            <w:tcW w:w="1320" w:type="dxa"/>
            <w:shd w:val="clear" w:color="auto" w:fill="auto"/>
            <w:noWrap/>
            <w:vAlign w:val="bottom"/>
            <w:hideMark/>
          </w:tcPr>
          <w:p w14:paraId="61C9DBFA" w14:textId="77777777" w:rsidR="00337149" w:rsidRPr="009D7F43" w:rsidRDefault="00337149" w:rsidP="002C3232">
            <w:pPr>
              <w:spacing w:after="0" w:line="240" w:lineRule="auto"/>
              <w:jc w:val="both"/>
              <w:rPr>
                <w:rFonts w:ascii="Calibri" w:eastAsia="Times New Roman" w:hAnsi="Calibri" w:cs="Calibri"/>
                <w:b/>
                <w:bCs/>
                <w:color w:val="000000"/>
                <w:sz w:val="20"/>
                <w:szCs w:val="20"/>
                <w:lang w:eastAsia="en-GB"/>
              </w:rPr>
            </w:pPr>
            <w:r w:rsidRPr="009D7F43">
              <w:rPr>
                <w:rFonts w:ascii="Calibri" w:eastAsia="Times New Roman" w:hAnsi="Calibri" w:cs="Calibri"/>
                <w:b/>
                <w:bCs/>
                <w:color w:val="000000"/>
                <w:sz w:val="20"/>
                <w:szCs w:val="20"/>
                <w:lang w:eastAsia="en-GB"/>
              </w:rPr>
              <w:t>Number of latrines</w:t>
            </w:r>
          </w:p>
        </w:tc>
        <w:tc>
          <w:tcPr>
            <w:tcW w:w="1320" w:type="dxa"/>
            <w:shd w:val="clear" w:color="auto" w:fill="auto"/>
            <w:noWrap/>
            <w:vAlign w:val="bottom"/>
            <w:hideMark/>
          </w:tcPr>
          <w:p w14:paraId="1808F40B" w14:textId="7740625E" w:rsidR="00337149" w:rsidRPr="009D7F43" w:rsidRDefault="00337149" w:rsidP="002C3232">
            <w:pPr>
              <w:spacing w:after="0" w:line="240" w:lineRule="auto"/>
              <w:jc w:val="both"/>
              <w:rPr>
                <w:rFonts w:ascii="Calibri" w:eastAsia="Times New Roman" w:hAnsi="Calibri" w:cs="Calibri"/>
                <w:b/>
                <w:bCs/>
                <w:color w:val="000000"/>
                <w:sz w:val="20"/>
                <w:szCs w:val="20"/>
                <w:lang w:eastAsia="en-GB"/>
              </w:rPr>
            </w:pPr>
            <w:r w:rsidRPr="009D7F43">
              <w:rPr>
                <w:rFonts w:ascii="Calibri" w:eastAsia="Times New Roman" w:hAnsi="Calibri" w:cs="Calibri"/>
                <w:b/>
                <w:bCs/>
                <w:color w:val="000000"/>
                <w:sz w:val="20"/>
                <w:szCs w:val="20"/>
                <w:lang w:eastAsia="en-GB"/>
              </w:rPr>
              <w:t>Number of separate latrines for boys and girls*</w:t>
            </w:r>
          </w:p>
        </w:tc>
        <w:tc>
          <w:tcPr>
            <w:tcW w:w="1320" w:type="dxa"/>
          </w:tcPr>
          <w:p w14:paraId="58202006" w14:textId="506832F9" w:rsidR="00337149" w:rsidRPr="009D7F43" w:rsidRDefault="00337149" w:rsidP="002C3232">
            <w:pPr>
              <w:spacing w:after="0" w:line="240" w:lineRule="auto"/>
              <w:jc w:val="both"/>
              <w:rPr>
                <w:rFonts w:ascii="Calibri" w:eastAsia="Times New Roman" w:hAnsi="Calibri" w:cs="Calibri"/>
                <w:b/>
                <w:bCs/>
                <w:color w:val="000000"/>
                <w:sz w:val="20"/>
                <w:szCs w:val="20"/>
                <w:lang w:eastAsia="en-GB"/>
              </w:rPr>
            </w:pPr>
            <w:r w:rsidRPr="009D7F43">
              <w:rPr>
                <w:rFonts w:ascii="Calibri" w:eastAsia="Times New Roman" w:hAnsi="Calibri" w:cs="Calibri"/>
                <w:b/>
                <w:bCs/>
                <w:color w:val="000000"/>
                <w:sz w:val="20"/>
                <w:szCs w:val="20"/>
                <w:lang w:eastAsia="en-GB"/>
              </w:rPr>
              <w:t>Pupil: Latrine ratio</w:t>
            </w:r>
          </w:p>
        </w:tc>
        <w:tc>
          <w:tcPr>
            <w:tcW w:w="1320" w:type="dxa"/>
            <w:shd w:val="clear" w:color="auto" w:fill="auto"/>
            <w:noWrap/>
            <w:vAlign w:val="bottom"/>
            <w:hideMark/>
          </w:tcPr>
          <w:p w14:paraId="2A8704E4" w14:textId="73CB44ED" w:rsidR="00337149" w:rsidRPr="009D7F43" w:rsidRDefault="00337149" w:rsidP="002C3232">
            <w:pPr>
              <w:spacing w:after="0" w:line="240" w:lineRule="auto"/>
              <w:jc w:val="both"/>
              <w:rPr>
                <w:rFonts w:ascii="Calibri" w:eastAsia="Times New Roman" w:hAnsi="Calibri" w:cs="Calibri"/>
                <w:b/>
                <w:bCs/>
                <w:color w:val="000000"/>
                <w:sz w:val="20"/>
                <w:szCs w:val="20"/>
                <w:lang w:eastAsia="en-GB"/>
              </w:rPr>
            </w:pPr>
            <w:r w:rsidRPr="009D7F43">
              <w:rPr>
                <w:rFonts w:ascii="Calibri" w:eastAsia="Times New Roman" w:hAnsi="Calibri" w:cs="Calibri"/>
                <w:b/>
                <w:bCs/>
                <w:color w:val="000000"/>
                <w:sz w:val="20"/>
                <w:szCs w:val="20"/>
                <w:lang w:eastAsia="en-GB"/>
              </w:rPr>
              <w:t xml:space="preserve">Number of clean latrines </w:t>
            </w:r>
          </w:p>
        </w:tc>
      </w:tr>
      <w:tr w:rsidR="00337149" w:rsidRPr="009D7F43" w14:paraId="2AE30BDA" w14:textId="77777777" w:rsidTr="00284B89">
        <w:trPr>
          <w:trHeight w:val="315"/>
        </w:trPr>
        <w:tc>
          <w:tcPr>
            <w:tcW w:w="2444" w:type="dxa"/>
            <w:shd w:val="clear" w:color="auto" w:fill="auto"/>
            <w:noWrap/>
            <w:vAlign w:val="bottom"/>
            <w:hideMark/>
          </w:tcPr>
          <w:p w14:paraId="0275D90F"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Korke Doge </w:t>
            </w:r>
          </w:p>
        </w:tc>
        <w:tc>
          <w:tcPr>
            <w:tcW w:w="1320" w:type="dxa"/>
            <w:shd w:val="clear" w:color="auto" w:fill="auto"/>
            <w:noWrap/>
            <w:vAlign w:val="bottom"/>
            <w:hideMark/>
          </w:tcPr>
          <w:p w14:paraId="7E14BB09"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7C583703" w14:textId="5ADB5D2F"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974 (827)</w:t>
            </w:r>
          </w:p>
        </w:tc>
        <w:tc>
          <w:tcPr>
            <w:tcW w:w="1320" w:type="dxa"/>
            <w:shd w:val="clear" w:color="auto" w:fill="auto"/>
            <w:noWrap/>
            <w:vAlign w:val="bottom"/>
            <w:hideMark/>
          </w:tcPr>
          <w:p w14:paraId="5F4370D7"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394CC099"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tcPr>
          <w:p w14:paraId="420975A0" w14:textId="4819C72E" w:rsidR="00812E71" w:rsidRPr="009D7F43" w:rsidRDefault="00812E71"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487:1 (boys) 414:1(girls)</w:t>
            </w:r>
          </w:p>
        </w:tc>
        <w:tc>
          <w:tcPr>
            <w:tcW w:w="1320" w:type="dxa"/>
            <w:shd w:val="clear" w:color="auto" w:fill="auto"/>
            <w:noWrap/>
            <w:vAlign w:val="bottom"/>
            <w:hideMark/>
          </w:tcPr>
          <w:p w14:paraId="508574EA" w14:textId="63795D9F"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r>
      <w:tr w:rsidR="00337149" w:rsidRPr="009D7F43" w14:paraId="5178C12C" w14:textId="77777777" w:rsidTr="00284B89">
        <w:trPr>
          <w:trHeight w:val="315"/>
        </w:trPr>
        <w:tc>
          <w:tcPr>
            <w:tcW w:w="2444" w:type="dxa"/>
            <w:shd w:val="clear" w:color="auto" w:fill="auto"/>
            <w:noWrap/>
            <w:vAlign w:val="bottom"/>
            <w:hideMark/>
          </w:tcPr>
          <w:p w14:paraId="634A71AD"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Adama Mino </w:t>
            </w:r>
          </w:p>
        </w:tc>
        <w:tc>
          <w:tcPr>
            <w:tcW w:w="1320" w:type="dxa"/>
            <w:shd w:val="clear" w:color="auto" w:fill="auto"/>
            <w:noWrap/>
            <w:vAlign w:val="bottom"/>
            <w:hideMark/>
          </w:tcPr>
          <w:p w14:paraId="39F7DEA0"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752485BA"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1429(993)</w:t>
            </w:r>
          </w:p>
        </w:tc>
        <w:tc>
          <w:tcPr>
            <w:tcW w:w="1320" w:type="dxa"/>
            <w:shd w:val="clear" w:color="auto" w:fill="auto"/>
            <w:noWrap/>
            <w:vAlign w:val="bottom"/>
            <w:hideMark/>
          </w:tcPr>
          <w:p w14:paraId="152B161A"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30FB9BB8"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tcPr>
          <w:p w14:paraId="1124FD36" w14:textId="384B6CCB" w:rsidR="00337149" w:rsidRPr="009D7F43" w:rsidRDefault="00812E71"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714:1(boys) 497:1(girls)</w:t>
            </w:r>
          </w:p>
        </w:tc>
        <w:tc>
          <w:tcPr>
            <w:tcW w:w="1320" w:type="dxa"/>
            <w:shd w:val="clear" w:color="auto" w:fill="auto"/>
            <w:noWrap/>
            <w:vAlign w:val="bottom"/>
            <w:hideMark/>
          </w:tcPr>
          <w:p w14:paraId="3F91A521" w14:textId="7FF2654B"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r>
      <w:tr w:rsidR="00337149" w:rsidRPr="009D7F43" w14:paraId="3142E4BE" w14:textId="77777777" w:rsidTr="00284B89">
        <w:trPr>
          <w:trHeight w:val="315"/>
        </w:trPr>
        <w:tc>
          <w:tcPr>
            <w:tcW w:w="2444" w:type="dxa"/>
            <w:shd w:val="clear" w:color="auto" w:fill="auto"/>
            <w:noWrap/>
            <w:vAlign w:val="bottom"/>
            <w:hideMark/>
          </w:tcPr>
          <w:p w14:paraId="20979B30"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Basa Gofara </w:t>
            </w:r>
          </w:p>
        </w:tc>
        <w:tc>
          <w:tcPr>
            <w:tcW w:w="1320" w:type="dxa"/>
            <w:shd w:val="clear" w:color="auto" w:fill="auto"/>
            <w:noWrap/>
            <w:vAlign w:val="bottom"/>
            <w:hideMark/>
          </w:tcPr>
          <w:p w14:paraId="732950FC"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1314B781"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490(482)</w:t>
            </w:r>
          </w:p>
        </w:tc>
        <w:tc>
          <w:tcPr>
            <w:tcW w:w="1320" w:type="dxa"/>
            <w:shd w:val="clear" w:color="auto" w:fill="auto"/>
            <w:noWrap/>
            <w:vAlign w:val="bottom"/>
            <w:hideMark/>
          </w:tcPr>
          <w:p w14:paraId="1CD08F54"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08175D97"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tcPr>
          <w:p w14:paraId="12DB28A1" w14:textId="2277ACC5" w:rsidR="00337149" w:rsidRPr="009D7F43" w:rsidRDefault="00812E71"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490:1(boys) 482:1(girls)</w:t>
            </w:r>
          </w:p>
        </w:tc>
        <w:tc>
          <w:tcPr>
            <w:tcW w:w="1320" w:type="dxa"/>
            <w:shd w:val="clear" w:color="auto" w:fill="auto"/>
            <w:noWrap/>
            <w:vAlign w:val="bottom"/>
            <w:hideMark/>
          </w:tcPr>
          <w:p w14:paraId="036E15B1" w14:textId="5312C9F9"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r>
      <w:tr w:rsidR="00337149" w:rsidRPr="009D7F43" w14:paraId="54D60E3D" w14:textId="77777777" w:rsidTr="00284B89">
        <w:trPr>
          <w:trHeight w:val="315"/>
        </w:trPr>
        <w:tc>
          <w:tcPr>
            <w:tcW w:w="2444" w:type="dxa"/>
            <w:shd w:val="clear" w:color="auto" w:fill="auto"/>
            <w:noWrap/>
            <w:vAlign w:val="bottom"/>
            <w:hideMark/>
          </w:tcPr>
          <w:p w14:paraId="6E4E24C3"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Dache Gofara </w:t>
            </w:r>
          </w:p>
        </w:tc>
        <w:tc>
          <w:tcPr>
            <w:tcW w:w="1320" w:type="dxa"/>
            <w:shd w:val="clear" w:color="auto" w:fill="auto"/>
            <w:noWrap/>
            <w:vAlign w:val="bottom"/>
            <w:hideMark/>
          </w:tcPr>
          <w:p w14:paraId="46E54194"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6411A49A"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676(446)</w:t>
            </w:r>
          </w:p>
        </w:tc>
        <w:tc>
          <w:tcPr>
            <w:tcW w:w="1320" w:type="dxa"/>
            <w:shd w:val="clear" w:color="auto" w:fill="auto"/>
            <w:noWrap/>
            <w:vAlign w:val="bottom"/>
            <w:hideMark/>
          </w:tcPr>
          <w:p w14:paraId="13E49FFC"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44DA3993"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tcPr>
          <w:p w14:paraId="6510FB46" w14:textId="57C2B41F" w:rsidR="00337149" w:rsidRPr="009D7F43" w:rsidRDefault="00812E71"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676:1(boys) 446:1(girls)</w:t>
            </w:r>
          </w:p>
        </w:tc>
        <w:tc>
          <w:tcPr>
            <w:tcW w:w="1320" w:type="dxa"/>
            <w:shd w:val="clear" w:color="auto" w:fill="auto"/>
            <w:noWrap/>
            <w:vAlign w:val="bottom"/>
            <w:hideMark/>
          </w:tcPr>
          <w:p w14:paraId="02DF8AA2" w14:textId="7CB273CA"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r>
      <w:tr w:rsidR="00337149" w:rsidRPr="009D7F43" w14:paraId="33608AE8" w14:textId="77777777" w:rsidTr="00284B89">
        <w:trPr>
          <w:trHeight w:val="315"/>
        </w:trPr>
        <w:tc>
          <w:tcPr>
            <w:tcW w:w="2444" w:type="dxa"/>
            <w:shd w:val="clear" w:color="auto" w:fill="auto"/>
            <w:noWrap/>
            <w:vAlign w:val="bottom"/>
            <w:hideMark/>
          </w:tcPr>
          <w:p w14:paraId="32ED2C81"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Gara Goda</w:t>
            </w:r>
          </w:p>
        </w:tc>
        <w:tc>
          <w:tcPr>
            <w:tcW w:w="1320" w:type="dxa"/>
            <w:shd w:val="clear" w:color="auto" w:fill="auto"/>
            <w:noWrap/>
            <w:vAlign w:val="bottom"/>
            <w:hideMark/>
          </w:tcPr>
          <w:p w14:paraId="4FD12262"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2520FB6B"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327(401)</w:t>
            </w:r>
          </w:p>
        </w:tc>
        <w:tc>
          <w:tcPr>
            <w:tcW w:w="1320" w:type="dxa"/>
            <w:shd w:val="clear" w:color="auto" w:fill="auto"/>
            <w:noWrap/>
            <w:vAlign w:val="bottom"/>
            <w:hideMark/>
          </w:tcPr>
          <w:p w14:paraId="7D5A0E56"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02E4EA9D"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tcPr>
          <w:p w14:paraId="16E29FE8" w14:textId="586B5ED4" w:rsidR="00337149" w:rsidRPr="009D7F43" w:rsidRDefault="00812E71"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327:1(boys) 401:1(girls)</w:t>
            </w:r>
          </w:p>
        </w:tc>
        <w:tc>
          <w:tcPr>
            <w:tcW w:w="1320" w:type="dxa"/>
            <w:shd w:val="clear" w:color="auto" w:fill="auto"/>
            <w:noWrap/>
            <w:vAlign w:val="bottom"/>
            <w:hideMark/>
          </w:tcPr>
          <w:p w14:paraId="230935C5" w14:textId="5784A60A"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0</w:t>
            </w:r>
          </w:p>
        </w:tc>
      </w:tr>
      <w:tr w:rsidR="00337149" w:rsidRPr="009D7F43" w14:paraId="1FF64A30" w14:textId="77777777" w:rsidTr="00284B89">
        <w:trPr>
          <w:trHeight w:val="315"/>
        </w:trPr>
        <w:tc>
          <w:tcPr>
            <w:tcW w:w="2444" w:type="dxa"/>
            <w:shd w:val="clear" w:color="auto" w:fill="auto"/>
            <w:noWrap/>
            <w:vAlign w:val="bottom"/>
            <w:hideMark/>
          </w:tcPr>
          <w:p w14:paraId="19BDA393"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Admancho Arfita </w:t>
            </w:r>
          </w:p>
        </w:tc>
        <w:tc>
          <w:tcPr>
            <w:tcW w:w="1320" w:type="dxa"/>
            <w:shd w:val="clear" w:color="auto" w:fill="auto"/>
            <w:noWrap/>
            <w:vAlign w:val="bottom"/>
            <w:hideMark/>
          </w:tcPr>
          <w:p w14:paraId="1B390836"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75FCAFDE"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477(393)</w:t>
            </w:r>
          </w:p>
        </w:tc>
        <w:tc>
          <w:tcPr>
            <w:tcW w:w="1320" w:type="dxa"/>
            <w:shd w:val="clear" w:color="auto" w:fill="auto"/>
            <w:noWrap/>
            <w:vAlign w:val="bottom"/>
            <w:hideMark/>
          </w:tcPr>
          <w:p w14:paraId="79F3D6F3"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1A8A197F"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tcPr>
          <w:p w14:paraId="71ED98EB" w14:textId="1BF977C1" w:rsidR="00337149" w:rsidRPr="009D7F43" w:rsidRDefault="00812E71"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477:1(boys) 393:1(girls)</w:t>
            </w:r>
          </w:p>
        </w:tc>
        <w:tc>
          <w:tcPr>
            <w:tcW w:w="1320" w:type="dxa"/>
            <w:shd w:val="clear" w:color="auto" w:fill="auto"/>
            <w:noWrap/>
            <w:vAlign w:val="bottom"/>
            <w:hideMark/>
          </w:tcPr>
          <w:p w14:paraId="3F00E24C" w14:textId="0F1D4BB2"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r>
      <w:tr w:rsidR="00337149" w:rsidRPr="009D7F43" w14:paraId="3CCB4773" w14:textId="77777777" w:rsidTr="00284B89">
        <w:trPr>
          <w:trHeight w:val="315"/>
        </w:trPr>
        <w:tc>
          <w:tcPr>
            <w:tcW w:w="2444" w:type="dxa"/>
            <w:shd w:val="clear" w:color="auto" w:fill="auto"/>
            <w:noWrap/>
            <w:vAlign w:val="bottom"/>
            <w:hideMark/>
          </w:tcPr>
          <w:p w14:paraId="4688DF57"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Tiyo Hembecho </w:t>
            </w:r>
          </w:p>
        </w:tc>
        <w:tc>
          <w:tcPr>
            <w:tcW w:w="1320" w:type="dxa"/>
            <w:shd w:val="clear" w:color="auto" w:fill="auto"/>
            <w:noWrap/>
            <w:vAlign w:val="bottom"/>
            <w:hideMark/>
          </w:tcPr>
          <w:p w14:paraId="0BECE686"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1A5454F6"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1116(1002)</w:t>
            </w:r>
          </w:p>
        </w:tc>
        <w:tc>
          <w:tcPr>
            <w:tcW w:w="1320" w:type="dxa"/>
            <w:shd w:val="clear" w:color="auto" w:fill="auto"/>
            <w:noWrap/>
            <w:vAlign w:val="bottom"/>
            <w:hideMark/>
          </w:tcPr>
          <w:p w14:paraId="304C1046"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71191C07"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tcPr>
          <w:p w14:paraId="66EBBF4A" w14:textId="4AA2A89C" w:rsidR="00337149" w:rsidRPr="009D7F43" w:rsidRDefault="00812E71"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558:1(boys) 501:1(girls)</w:t>
            </w:r>
          </w:p>
        </w:tc>
        <w:tc>
          <w:tcPr>
            <w:tcW w:w="1320" w:type="dxa"/>
            <w:shd w:val="clear" w:color="auto" w:fill="auto"/>
            <w:noWrap/>
            <w:vAlign w:val="bottom"/>
            <w:hideMark/>
          </w:tcPr>
          <w:p w14:paraId="6B552723" w14:textId="4310647C"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r>
      <w:tr w:rsidR="00337149" w:rsidRPr="009D7F43" w14:paraId="4FBC4A15" w14:textId="77777777" w:rsidTr="00284B89">
        <w:trPr>
          <w:trHeight w:val="315"/>
        </w:trPr>
        <w:tc>
          <w:tcPr>
            <w:tcW w:w="2444" w:type="dxa"/>
            <w:shd w:val="clear" w:color="auto" w:fill="auto"/>
            <w:noWrap/>
            <w:vAlign w:val="bottom"/>
            <w:hideMark/>
          </w:tcPr>
          <w:p w14:paraId="5D80E99B"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Wormmuma </w:t>
            </w:r>
          </w:p>
        </w:tc>
        <w:tc>
          <w:tcPr>
            <w:tcW w:w="1320" w:type="dxa"/>
            <w:shd w:val="clear" w:color="auto" w:fill="auto"/>
            <w:noWrap/>
            <w:vAlign w:val="bottom"/>
            <w:hideMark/>
          </w:tcPr>
          <w:p w14:paraId="358ECF8D"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3</w:t>
            </w:r>
          </w:p>
        </w:tc>
        <w:tc>
          <w:tcPr>
            <w:tcW w:w="1320" w:type="dxa"/>
            <w:shd w:val="clear" w:color="auto" w:fill="auto"/>
            <w:noWrap/>
            <w:vAlign w:val="bottom"/>
            <w:hideMark/>
          </w:tcPr>
          <w:p w14:paraId="42BD31CF"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491(433)</w:t>
            </w:r>
          </w:p>
        </w:tc>
        <w:tc>
          <w:tcPr>
            <w:tcW w:w="1320" w:type="dxa"/>
            <w:shd w:val="clear" w:color="auto" w:fill="auto"/>
            <w:noWrap/>
            <w:vAlign w:val="bottom"/>
            <w:hideMark/>
          </w:tcPr>
          <w:p w14:paraId="6F2CA704"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1F1035F9"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tcPr>
          <w:p w14:paraId="5CFB4D5A" w14:textId="28FC341B" w:rsidR="00337149" w:rsidRPr="009D7F43" w:rsidRDefault="00812E71"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491:1(boys) 433:1(girls)</w:t>
            </w:r>
          </w:p>
        </w:tc>
        <w:tc>
          <w:tcPr>
            <w:tcW w:w="1320" w:type="dxa"/>
            <w:shd w:val="clear" w:color="auto" w:fill="auto"/>
            <w:noWrap/>
            <w:vAlign w:val="bottom"/>
            <w:hideMark/>
          </w:tcPr>
          <w:p w14:paraId="4BF34C20" w14:textId="7D16565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r>
      <w:tr w:rsidR="00337149" w:rsidRPr="009D7F43" w14:paraId="5BACC71B" w14:textId="77777777" w:rsidTr="00284B89">
        <w:trPr>
          <w:trHeight w:val="315"/>
        </w:trPr>
        <w:tc>
          <w:tcPr>
            <w:tcW w:w="2444" w:type="dxa"/>
            <w:shd w:val="clear" w:color="auto" w:fill="auto"/>
            <w:noWrap/>
            <w:vAlign w:val="bottom"/>
            <w:hideMark/>
          </w:tcPr>
          <w:p w14:paraId="0572D509"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Achura Mazagaja </w:t>
            </w:r>
          </w:p>
        </w:tc>
        <w:tc>
          <w:tcPr>
            <w:tcW w:w="1320" w:type="dxa"/>
            <w:shd w:val="clear" w:color="auto" w:fill="auto"/>
            <w:noWrap/>
            <w:vAlign w:val="bottom"/>
            <w:hideMark/>
          </w:tcPr>
          <w:p w14:paraId="21635FBC"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7C5C823D"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2(2)</w:t>
            </w:r>
          </w:p>
        </w:tc>
        <w:tc>
          <w:tcPr>
            <w:tcW w:w="1320" w:type="dxa"/>
            <w:shd w:val="clear" w:color="auto" w:fill="auto"/>
            <w:noWrap/>
            <w:vAlign w:val="bottom"/>
            <w:hideMark/>
          </w:tcPr>
          <w:p w14:paraId="03FD614A"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0</w:t>
            </w:r>
          </w:p>
        </w:tc>
        <w:tc>
          <w:tcPr>
            <w:tcW w:w="1320" w:type="dxa"/>
            <w:shd w:val="clear" w:color="auto" w:fill="auto"/>
            <w:noWrap/>
            <w:vAlign w:val="bottom"/>
            <w:hideMark/>
          </w:tcPr>
          <w:p w14:paraId="2A8A0291"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0</w:t>
            </w:r>
          </w:p>
        </w:tc>
        <w:tc>
          <w:tcPr>
            <w:tcW w:w="1320" w:type="dxa"/>
          </w:tcPr>
          <w:p w14:paraId="59F23D2E" w14:textId="600A571B" w:rsidR="00337149" w:rsidRPr="009D7F43" w:rsidRDefault="00812E71"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N/A</w:t>
            </w:r>
          </w:p>
        </w:tc>
        <w:tc>
          <w:tcPr>
            <w:tcW w:w="1320" w:type="dxa"/>
            <w:shd w:val="clear" w:color="auto" w:fill="auto"/>
            <w:noWrap/>
            <w:vAlign w:val="bottom"/>
            <w:hideMark/>
          </w:tcPr>
          <w:p w14:paraId="0B912E60" w14:textId="2FD35861"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0</w:t>
            </w:r>
          </w:p>
        </w:tc>
      </w:tr>
      <w:tr w:rsidR="00337149" w:rsidRPr="009D7F43" w14:paraId="497C0E94" w14:textId="77777777" w:rsidTr="00284B89">
        <w:trPr>
          <w:trHeight w:val="315"/>
        </w:trPr>
        <w:tc>
          <w:tcPr>
            <w:tcW w:w="2444" w:type="dxa"/>
            <w:shd w:val="clear" w:color="auto" w:fill="auto"/>
            <w:noWrap/>
            <w:vAlign w:val="bottom"/>
            <w:hideMark/>
          </w:tcPr>
          <w:p w14:paraId="0E5F336C"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Gurmo Koysha Mazagaja </w:t>
            </w:r>
          </w:p>
        </w:tc>
        <w:tc>
          <w:tcPr>
            <w:tcW w:w="1320" w:type="dxa"/>
            <w:shd w:val="clear" w:color="auto" w:fill="auto"/>
            <w:noWrap/>
            <w:vAlign w:val="bottom"/>
            <w:hideMark/>
          </w:tcPr>
          <w:p w14:paraId="75447D30"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5F839B2A"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1392(993)</w:t>
            </w:r>
          </w:p>
        </w:tc>
        <w:tc>
          <w:tcPr>
            <w:tcW w:w="1320" w:type="dxa"/>
            <w:shd w:val="clear" w:color="auto" w:fill="auto"/>
            <w:noWrap/>
            <w:vAlign w:val="bottom"/>
            <w:hideMark/>
          </w:tcPr>
          <w:p w14:paraId="56E4767E"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15A2B09E"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c>
          <w:tcPr>
            <w:tcW w:w="1320" w:type="dxa"/>
          </w:tcPr>
          <w:p w14:paraId="5A88C933" w14:textId="7B14B6D7" w:rsidR="00337149" w:rsidRPr="009D7F43" w:rsidRDefault="001C7A26"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696:1(boys) 497:1(girls)</w:t>
            </w:r>
          </w:p>
        </w:tc>
        <w:tc>
          <w:tcPr>
            <w:tcW w:w="1320" w:type="dxa"/>
            <w:shd w:val="clear" w:color="auto" w:fill="auto"/>
            <w:noWrap/>
            <w:vAlign w:val="bottom"/>
            <w:hideMark/>
          </w:tcPr>
          <w:p w14:paraId="1D5E6602" w14:textId="3D21F38A"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2</w:t>
            </w:r>
          </w:p>
        </w:tc>
      </w:tr>
      <w:tr w:rsidR="00337149" w:rsidRPr="009D7F43" w14:paraId="0ECDC44A" w14:textId="77777777" w:rsidTr="00284B89">
        <w:trPr>
          <w:trHeight w:val="315"/>
        </w:trPr>
        <w:tc>
          <w:tcPr>
            <w:tcW w:w="2444" w:type="dxa"/>
            <w:shd w:val="clear" w:color="auto" w:fill="auto"/>
            <w:noWrap/>
            <w:vAlign w:val="bottom"/>
            <w:hideMark/>
          </w:tcPr>
          <w:p w14:paraId="374811EB"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 xml:space="preserve">Dola </w:t>
            </w:r>
          </w:p>
        </w:tc>
        <w:tc>
          <w:tcPr>
            <w:tcW w:w="1320" w:type="dxa"/>
            <w:shd w:val="clear" w:color="auto" w:fill="auto"/>
            <w:noWrap/>
            <w:vAlign w:val="bottom"/>
            <w:hideMark/>
          </w:tcPr>
          <w:p w14:paraId="62E42927"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660BB3A1"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634(481)</w:t>
            </w:r>
          </w:p>
        </w:tc>
        <w:tc>
          <w:tcPr>
            <w:tcW w:w="1320" w:type="dxa"/>
            <w:shd w:val="clear" w:color="auto" w:fill="auto"/>
            <w:noWrap/>
            <w:vAlign w:val="bottom"/>
            <w:hideMark/>
          </w:tcPr>
          <w:p w14:paraId="69F707FE"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44FA99AD" w14:textId="77777777"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c>
          <w:tcPr>
            <w:tcW w:w="1320" w:type="dxa"/>
          </w:tcPr>
          <w:p w14:paraId="09A609CD" w14:textId="72A96C59" w:rsidR="00337149" w:rsidRPr="009D7F43" w:rsidRDefault="001C7A26"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634:1(boys) 481:1(girls)</w:t>
            </w:r>
          </w:p>
        </w:tc>
        <w:tc>
          <w:tcPr>
            <w:tcW w:w="1320" w:type="dxa"/>
            <w:shd w:val="clear" w:color="auto" w:fill="auto"/>
            <w:noWrap/>
            <w:vAlign w:val="bottom"/>
            <w:hideMark/>
          </w:tcPr>
          <w:p w14:paraId="5CE66C18" w14:textId="4C9BA216" w:rsidR="00337149" w:rsidRPr="009D7F43" w:rsidRDefault="00337149" w:rsidP="002C3232">
            <w:pPr>
              <w:spacing w:after="0" w:line="240" w:lineRule="auto"/>
              <w:jc w:val="both"/>
              <w:rPr>
                <w:rFonts w:ascii="Calibri" w:eastAsia="Times New Roman" w:hAnsi="Calibri" w:cs="Calibri"/>
                <w:color w:val="000000"/>
                <w:sz w:val="20"/>
                <w:szCs w:val="20"/>
                <w:lang w:eastAsia="en-GB"/>
              </w:rPr>
            </w:pPr>
            <w:r w:rsidRPr="009D7F43">
              <w:rPr>
                <w:rFonts w:ascii="Calibri" w:eastAsia="Times New Roman" w:hAnsi="Calibri" w:cs="Calibri"/>
                <w:color w:val="000000"/>
                <w:sz w:val="20"/>
                <w:szCs w:val="20"/>
                <w:lang w:eastAsia="en-GB"/>
              </w:rPr>
              <w:t>1</w:t>
            </w:r>
          </w:p>
        </w:tc>
      </w:tr>
    </w:tbl>
    <w:p w14:paraId="56C11647" w14:textId="0DAA1947" w:rsidR="002007F0" w:rsidRPr="00851842" w:rsidRDefault="00337149" w:rsidP="002C3232">
      <w:pPr>
        <w:jc w:val="both"/>
      </w:pPr>
      <w:r w:rsidRPr="00851842">
        <w:t>*The UNICEF recommended pupil: latrine ratio is 25:1 (girls) and 30:1 (boys).</w:t>
      </w:r>
    </w:p>
    <w:p w14:paraId="4700BB9F" w14:textId="7E9D5007" w:rsidR="00A864BD" w:rsidRPr="00420105" w:rsidRDefault="00A864BD" w:rsidP="002C3232">
      <w:pPr>
        <w:pStyle w:val="Heading3"/>
        <w:jc w:val="both"/>
      </w:pPr>
      <w:bookmarkStart w:id="18" w:name="_Toc7167055"/>
      <w:r>
        <w:lastRenderedPageBreak/>
        <w:t>Health centre observations</w:t>
      </w:r>
      <w:bookmarkEnd w:id="18"/>
    </w:p>
    <w:p w14:paraId="022A94AA" w14:textId="6244C3F5" w:rsidR="00A864BD" w:rsidRPr="0005549C" w:rsidRDefault="0005549C" w:rsidP="002C3232">
      <w:pPr>
        <w:jc w:val="both"/>
      </w:pPr>
      <w:r>
        <w:t xml:space="preserve">All health care centres had clean latrines </w:t>
      </w:r>
      <w:r w:rsidR="00D437AA">
        <w:t>and</w:t>
      </w:r>
      <w:r>
        <w:t xml:space="preserve"> separate latrines for staff and patients.</w:t>
      </w:r>
    </w:p>
    <w:tbl>
      <w:tblPr>
        <w:tblW w:w="7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1320"/>
        <w:gridCol w:w="1320"/>
        <w:gridCol w:w="1320"/>
        <w:gridCol w:w="1320"/>
      </w:tblGrid>
      <w:tr w:rsidR="002007F0" w:rsidRPr="00616B8A" w14:paraId="5F19AA2A" w14:textId="77777777" w:rsidTr="0035703A">
        <w:trPr>
          <w:trHeight w:val="315"/>
        </w:trPr>
        <w:tc>
          <w:tcPr>
            <w:tcW w:w="2444" w:type="dxa"/>
            <w:shd w:val="clear" w:color="auto" w:fill="auto"/>
            <w:noWrap/>
            <w:vAlign w:val="bottom"/>
            <w:hideMark/>
          </w:tcPr>
          <w:p w14:paraId="5CE81293" w14:textId="77777777" w:rsidR="002007F0" w:rsidRPr="00616B8A" w:rsidRDefault="002007F0" w:rsidP="002C3232">
            <w:pPr>
              <w:spacing w:after="0" w:line="240" w:lineRule="auto"/>
              <w:jc w:val="both"/>
              <w:rPr>
                <w:rFonts w:ascii="Calibri" w:eastAsia="Times New Roman" w:hAnsi="Calibri" w:cs="Calibri"/>
                <w:b/>
                <w:bCs/>
                <w:color w:val="000000"/>
                <w:sz w:val="20"/>
                <w:szCs w:val="20"/>
                <w:lang w:eastAsia="en-GB"/>
              </w:rPr>
            </w:pPr>
            <w:r w:rsidRPr="00616B8A">
              <w:rPr>
                <w:rFonts w:ascii="Calibri" w:eastAsia="Times New Roman" w:hAnsi="Calibri" w:cs="Calibri"/>
                <w:b/>
                <w:bCs/>
                <w:color w:val="000000"/>
                <w:sz w:val="20"/>
                <w:szCs w:val="20"/>
                <w:lang w:eastAsia="en-GB"/>
              </w:rPr>
              <w:t xml:space="preserve">Kebele </w:t>
            </w:r>
          </w:p>
        </w:tc>
        <w:tc>
          <w:tcPr>
            <w:tcW w:w="1320" w:type="dxa"/>
          </w:tcPr>
          <w:p w14:paraId="4E1D7355" w14:textId="77777777" w:rsidR="002007F0" w:rsidRPr="00616B8A" w:rsidRDefault="002007F0" w:rsidP="002C3232">
            <w:pPr>
              <w:spacing w:after="0" w:line="240" w:lineRule="auto"/>
              <w:jc w:val="both"/>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Total number of health facilities </w:t>
            </w:r>
          </w:p>
        </w:tc>
        <w:tc>
          <w:tcPr>
            <w:tcW w:w="1320" w:type="dxa"/>
            <w:shd w:val="clear" w:color="auto" w:fill="auto"/>
            <w:noWrap/>
            <w:vAlign w:val="bottom"/>
            <w:hideMark/>
          </w:tcPr>
          <w:p w14:paraId="5ADE6D3A" w14:textId="77777777" w:rsidR="002007F0" w:rsidRPr="00616B8A" w:rsidRDefault="002007F0" w:rsidP="002C3232">
            <w:pPr>
              <w:spacing w:after="0" w:line="240" w:lineRule="auto"/>
              <w:jc w:val="both"/>
              <w:rPr>
                <w:rFonts w:ascii="Calibri" w:eastAsia="Times New Roman" w:hAnsi="Calibri" w:cs="Calibri"/>
                <w:b/>
                <w:bCs/>
                <w:color w:val="000000"/>
                <w:sz w:val="20"/>
                <w:szCs w:val="20"/>
                <w:lang w:eastAsia="en-GB"/>
              </w:rPr>
            </w:pPr>
            <w:r w:rsidRPr="00616B8A">
              <w:rPr>
                <w:rFonts w:ascii="Calibri" w:eastAsia="Times New Roman" w:hAnsi="Calibri" w:cs="Calibri"/>
                <w:b/>
                <w:bCs/>
                <w:color w:val="000000"/>
                <w:sz w:val="20"/>
                <w:szCs w:val="20"/>
                <w:lang w:eastAsia="en-GB"/>
              </w:rPr>
              <w:t xml:space="preserve">Presence of latrines </w:t>
            </w:r>
          </w:p>
        </w:tc>
        <w:tc>
          <w:tcPr>
            <w:tcW w:w="1320" w:type="dxa"/>
            <w:shd w:val="clear" w:color="auto" w:fill="auto"/>
            <w:noWrap/>
            <w:vAlign w:val="bottom"/>
            <w:hideMark/>
          </w:tcPr>
          <w:p w14:paraId="221132BF" w14:textId="77777777" w:rsidR="002007F0" w:rsidRPr="00616B8A" w:rsidRDefault="002007F0" w:rsidP="002C3232">
            <w:pPr>
              <w:spacing w:after="0" w:line="240" w:lineRule="auto"/>
              <w:jc w:val="both"/>
              <w:rPr>
                <w:rFonts w:ascii="Calibri" w:eastAsia="Times New Roman" w:hAnsi="Calibri" w:cs="Calibri"/>
                <w:b/>
                <w:bCs/>
                <w:color w:val="000000"/>
                <w:sz w:val="20"/>
                <w:szCs w:val="20"/>
                <w:lang w:eastAsia="en-GB"/>
              </w:rPr>
            </w:pPr>
            <w:r w:rsidRPr="00616B8A">
              <w:rPr>
                <w:rFonts w:ascii="Calibri" w:eastAsia="Times New Roman" w:hAnsi="Calibri" w:cs="Calibri"/>
                <w:b/>
                <w:bCs/>
                <w:color w:val="000000"/>
                <w:sz w:val="20"/>
                <w:szCs w:val="20"/>
                <w:lang w:eastAsia="en-GB"/>
              </w:rPr>
              <w:t>Are the latrines clean (%)</w:t>
            </w:r>
          </w:p>
        </w:tc>
        <w:tc>
          <w:tcPr>
            <w:tcW w:w="1320" w:type="dxa"/>
            <w:shd w:val="clear" w:color="auto" w:fill="auto"/>
            <w:noWrap/>
            <w:vAlign w:val="bottom"/>
            <w:hideMark/>
          </w:tcPr>
          <w:p w14:paraId="08D499B7" w14:textId="77777777" w:rsidR="002007F0" w:rsidRPr="00616B8A" w:rsidRDefault="002007F0" w:rsidP="002C3232">
            <w:pPr>
              <w:spacing w:after="0" w:line="240" w:lineRule="auto"/>
              <w:jc w:val="both"/>
              <w:rPr>
                <w:rFonts w:ascii="Calibri" w:eastAsia="Times New Roman" w:hAnsi="Calibri" w:cs="Calibri"/>
                <w:b/>
                <w:bCs/>
                <w:color w:val="000000"/>
                <w:sz w:val="20"/>
                <w:szCs w:val="20"/>
                <w:lang w:eastAsia="en-GB"/>
              </w:rPr>
            </w:pPr>
            <w:r w:rsidRPr="00616B8A">
              <w:rPr>
                <w:rFonts w:ascii="Calibri" w:eastAsia="Times New Roman" w:hAnsi="Calibri" w:cs="Calibri"/>
                <w:b/>
                <w:bCs/>
                <w:color w:val="000000"/>
                <w:sz w:val="20"/>
                <w:szCs w:val="20"/>
                <w:lang w:eastAsia="en-GB"/>
              </w:rPr>
              <w:t>Are the separate latrines for staff and patients (%)</w:t>
            </w:r>
          </w:p>
        </w:tc>
      </w:tr>
      <w:tr w:rsidR="002007F0" w:rsidRPr="00616B8A" w14:paraId="5F45FE35" w14:textId="77777777" w:rsidTr="0035703A">
        <w:trPr>
          <w:trHeight w:val="315"/>
        </w:trPr>
        <w:tc>
          <w:tcPr>
            <w:tcW w:w="2444" w:type="dxa"/>
            <w:shd w:val="clear" w:color="auto" w:fill="auto"/>
            <w:noWrap/>
            <w:vAlign w:val="bottom"/>
            <w:hideMark/>
          </w:tcPr>
          <w:p w14:paraId="76A1FF4C"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Korke Doge</w:t>
            </w:r>
          </w:p>
        </w:tc>
        <w:tc>
          <w:tcPr>
            <w:tcW w:w="1320" w:type="dxa"/>
          </w:tcPr>
          <w:p w14:paraId="3FCBF1FB"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0E0F0F44"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72C95873"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c>
          <w:tcPr>
            <w:tcW w:w="1320" w:type="dxa"/>
            <w:shd w:val="clear" w:color="auto" w:fill="auto"/>
            <w:noWrap/>
            <w:vAlign w:val="bottom"/>
            <w:hideMark/>
          </w:tcPr>
          <w:p w14:paraId="31532F2F"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r>
      <w:tr w:rsidR="002007F0" w:rsidRPr="00616B8A" w14:paraId="7A776B11" w14:textId="77777777" w:rsidTr="0035703A">
        <w:trPr>
          <w:trHeight w:val="315"/>
        </w:trPr>
        <w:tc>
          <w:tcPr>
            <w:tcW w:w="2444" w:type="dxa"/>
            <w:shd w:val="clear" w:color="auto" w:fill="auto"/>
            <w:noWrap/>
            <w:vAlign w:val="bottom"/>
            <w:hideMark/>
          </w:tcPr>
          <w:p w14:paraId="1B3612D2"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 xml:space="preserve">Adama Mino </w:t>
            </w:r>
          </w:p>
        </w:tc>
        <w:tc>
          <w:tcPr>
            <w:tcW w:w="1320" w:type="dxa"/>
          </w:tcPr>
          <w:p w14:paraId="047CB46C"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3F223434"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1E3985BC"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c>
          <w:tcPr>
            <w:tcW w:w="1320" w:type="dxa"/>
            <w:shd w:val="clear" w:color="auto" w:fill="auto"/>
            <w:noWrap/>
            <w:vAlign w:val="bottom"/>
            <w:hideMark/>
          </w:tcPr>
          <w:p w14:paraId="1FCC44C8"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r>
      <w:tr w:rsidR="002007F0" w:rsidRPr="00616B8A" w14:paraId="5B16A21E" w14:textId="77777777" w:rsidTr="0035703A">
        <w:trPr>
          <w:trHeight w:val="315"/>
        </w:trPr>
        <w:tc>
          <w:tcPr>
            <w:tcW w:w="2444" w:type="dxa"/>
            <w:shd w:val="clear" w:color="auto" w:fill="auto"/>
            <w:noWrap/>
            <w:vAlign w:val="bottom"/>
            <w:hideMark/>
          </w:tcPr>
          <w:p w14:paraId="52537724"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Dache Gofara</w:t>
            </w:r>
          </w:p>
        </w:tc>
        <w:tc>
          <w:tcPr>
            <w:tcW w:w="1320" w:type="dxa"/>
          </w:tcPr>
          <w:p w14:paraId="670E859B"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332869DF"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30724C55"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c>
          <w:tcPr>
            <w:tcW w:w="1320" w:type="dxa"/>
            <w:shd w:val="clear" w:color="auto" w:fill="auto"/>
            <w:noWrap/>
            <w:vAlign w:val="bottom"/>
            <w:hideMark/>
          </w:tcPr>
          <w:p w14:paraId="2BE714D3"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r>
      <w:tr w:rsidR="002007F0" w:rsidRPr="00616B8A" w14:paraId="231F9A2F" w14:textId="77777777" w:rsidTr="0035703A">
        <w:trPr>
          <w:trHeight w:val="315"/>
        </w:trPr>
        <w:tc>
          <w:tcPr>
            <w:tcW w:w="2444" w:type="dxa"/>
            <w:shd w:val="clear" w:color="auto" w:fill="auto"/>
            <w:noWrap/>
            <w:vAlign w:val="bottom"/>
            <w:hideMark/>
          </w:tcPr>
          <w:p w14:paraId="0E562CF9"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Tiyo Hembecho</w:t>
            </w:r>
          </w:p>
        </w:tc>
        <w:tc>
          <w:tcPr>
            <w:tcW w:w="1320" w:type="dxa"/>
          </w:tcPr>
          <w:p w14:paraId="1B07F84B"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1BCD12B1"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2552C1AE"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c>
          <w:tcPr>
            <w:tcW w:w="1320" w:type="dxa"/>
            <w:shd w:val="clear" w:color="auto" w:fill="auto"/>
            <w:noWrap/>
            <w:vAlign w:val="bottom"/>
            <w:hideMark/>
          </w:tcPr>
          <w:p w14:paraId="72DCFE95"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r>
      <w:tr w:rsidR="002007F0" w:rsidRPr="00616B8A" w14:paraId="03B3ED26" w14:textId="77777777" w:rsidTr="0035703A">
        <w:trPr>
          <w:trHeight w:val="315"/>
        </w:trPr>
        <w:tc>
          <w:tcPr>
            <w:tcW w:w="2444" w:type="dxa"/>
            <w:shd w:val="clear" w:color="auto" w:fill="auto"/>
            <w:noWrap/>
            <w:vAlign w:val="bottom"/>
            <w:hideMark/>
          </w:tcPr>
          <w:p w14:paraId="0E6AC0E3"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 xml:space="preserve">Wormmuma </w:t>
            </w:r>
          </w:p>
        </w:tc>
        <w:tc>
          <w:tcPr>
            <w:tcW w:w="1320" w:type="dxa"/>
          </w:tcPr>
          <w:p w14:paraId="307686B4"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4E1A70BF"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6764228E"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c>
          <w:tcPr>
            <w:tcW w:w="1320" w:type="dxa"/>
            <w:shd w:val="clear" w:color="auto" w:fill="auto"/>
            <w:noWrap/>
            <w:vAlign w:val="bottom"/>
            <w:hideMark/>
          </w:tcPr>
          <w:p w14:paraId="078E9342"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r>
      <w:tr w:rsidR="002007F0" w:rsidRPr="00616B8A" w14:paraId="59AFBDF8" w14:textId="77777777" w:rsidTr="0035703A">
        <w:trPr>
          <w:trHeight w:val="315"/>
        </w:trPr>
        <w:tc>
          <w:tcPr>
            <w:tcW w:w="2444" w:type="dxa"/>
            <w:shd w:val="clear" w:color="auto" w:fill="auto"/>
            <w:noWrap/>
            <w:vAlign w:val="bottom"/>
            <w:hideMark/>
          </w:tcPr>
          <w:p w14:paraId="289D77B0"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 xml:space="preserve">Achura Mazagaja </w:t>
            </w:r>
          </w:p>
        </w:tc>
        <w:tc>
          <w:tcPr>
            <w:tcW w:w="1320" w:type="dxa"/>
          </w:tcPr>
          <w:p w14:paraId="3C056D36"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373B7507"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7F056129"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c>
          <w:tcPr>
            <w:tcW w:w="1320" w:type="dxa"/>
            <w:shd w:val="clear" w:color="auto" w:fill="auto"/>
            <w:noWrap/>
            <w:vAlign w:val="bottom"/>
            <w:hideMark/>
          </w:tcPr>
          <w:p w14:paraId="0C6D5703"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r>
      <w:tr w:rsidR="002007F0" w:rsidRPr="00616B8A" w14:paraId="43B3B7FE" w14:textId="77777777" w:rsidTr="0035703A">
        <w:trPr>
          <w:trHeight w:val="315"/>
        </w:trPr>
        <w:tc>
          <w:tcPr>
            <w:tcW w:w="2444" w:type="dxa"/>
            <w:shd w:val="clear" w:color="auto" w:fill="auto"/>
            <w:noWrap/>
            <w:vAlign w:val="bottom"/>
            <w:hideMark/>
          </w:tcPr>
          <w:p w14:paraId="4617AF8E"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 xml:space="preserve">Gurmo Koysha Mazagaja </w:t>
            </w:r>
          </w:p>
        </w:tc>
        <w:tc>
          <w:tcPr>
            <w:tcW w:w="1320" w:type="dxa"/>
          </w:tcPr>
          <w:p w14:paraId="15B6B9F9"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1E0941B4"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2</w:t>
            </w:r>
          </w:p>
        </w:tc>
        <w:tc>
          <w:tcPr>
            <w:tcW w:w="1320" w:type="dxa"/>
            <w:shd w:val="clear" w:color="auto" w:fill="auto"/>
            <w:noWrap/>
            <w:vAlign w:val="bottom"/>
            <w:hideMark/>
          </w:tcPr>
          <w:p w14:paraId="642A4B5D"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c>
          <w:tcPr>
            <w:tcW w:w="1320" w:type="dxa"/>
            <w:shd w:val="clear" w:color="auto" w:fill="auto"/>
            <w:noWrap/>
            <w:vAlign w:val="bottom"/>
            <w:hideMark/>
          </w:tcPr>
          <w:p w14:paraId="459A18BC"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r>
      <w:tr w:rsidR="002007F0" w:rsidRPr="00616B8A" w14:paraId="12667D00" w14:textId="77777777" w:rsidTr="0035703A">
        <w:trPr>
          <w:trHeight w:val="315"/>
        </w:trPr>
        <w:tc>
          <w:tcPr>
            <w:tcW w:w="2444" w:type="dxa"/>
            <w:shd w:val="clear" w:color="auto" w:fill="auto"/>
            <w:noWrap/>
            <w:vAlign w:val="bottom"/>
            <w:hideMark/>
          </w:tcPr>
          <w:p w14:paraId="60A660FD"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 xml:space="preserve">Dola </w:t>
            </w:r>
          </w:p>
        </w:tc>
        <w:tc>
          <w:tcPr>
            <w:tcW w:w="1320" w:type="dxa"/>
          </w:tcPr>
          <w:p w14:paraId="69E3C251"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61A299A8"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w:t>
            </w:r>
          </w:p>
        </w:tc>
        <w:tc>
          <w:tcPr>
            <w:tcW w:w="1320" w:type="dxa"/>
            <w:shd w:val="clear" w:color="auto" w:fill="auto"/>
            <w:noWrap/>
            <w:vAlign w:val="bottom"/>
            <w:hideMark/>
          </w:tcPr>
          <w:p w14:paraId="35EDA204"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c>
          <w:tcPr>
            <w:tcW w:w="1320" w:type="dxa"/>
            <w:shd w:val="clear" w:color="auto" w:fill="auto"/>
            <w:noWrap/>
            <w:vAlign w:val="bottom"/>
            <w:hideMark/>
          </w:tcPr>
          <w:p w14:paraId="786D4113" w14:textId="77777777" w:rsidR="002007F0" w:rsidRPr="00616B8A" w:rsidRDefault="002007F0" w:rsidP="002C3232">
            <w:pPr>
              <w:spacing w:after="0" w:line="240" w:lineRule="auto"/>
              <w:jc w:val="both"/>
              <w:rPr>
                <w:rFonts w:ascii="Calibri" w:eastAsia="Times New Roman" w:hAnsi="Calibri" w:cs="Calibri"/>
                <w:color w:val="000000"/>
                <w:sz w:val="20"/>
                <w:szCs w:val="20"/>
                <w:lang w:eastAsia="en-GB"/>
              </w:rPr>
            </w:pPr>
            <w:r w:rsidRPr="00616B8A">
              <w:rPr>
                <w:rFonts w:ascii="Calibri" w:eastAsia="Times New Roman" w:hAnsi="Calibri" w:cs="Calibri"/>
                <w:color w:val="000000"/>
                <w:sz w:val="20"/>
                <w:szCs w:val="20"/>
                <w:lang w:eastAsia="en-GB"/>
              </w:rPr>
              <w:t>100</w:t>
            </w:r>
          </w:p>
        </w:tc>
      </w:tr>
    </w:tbl>
    <w:p w14:paraId="6F89CE50" w14:textId="77777777" w:rsidR="00134E09" w:rsidRPr="00134E09" w:rsidRDefault="00134E09" w:rsidP="002C3232">
      <w:pPr>
        <w:spacing w:after="0" w:line="240" w:lineRule="auto"/>
        <w:jc w:val="both"/>
        <w:rPr>
          <w:rFonts w:ascii="Calibri" w:eastAsia="Times New Roman" w:hAnsi="Calibri" w:cs="Times New Roman"/>
          <w:color w:val="000000"/>
          <w:sz w:val="24"/>
          <w:szCs w:val="24"/>
        </w:rPr>
      </w:pPr>
    </w:p>
    <w:p w14:paraId="14BCD391" w14:textId="6D0E8EF1" w:rsidR="00134E09" w:rsidRDefault="00134E09" w:rsidP="002C3232">
      <w:pPr>
        <w:pStyle w:val="Heading3"/>
        <w:jc w:val="both"/>
        <w:rPr>
          <w:rFonts w:eastAsia="Times New Roman"/>
        </w:rPr>
      </w:pPr>
      <w:r w:rsidRPr="00134E09">
        <w:rPr>
          <w:rFonts w:eastAsia="Times New Roman"/>
        </w:rPr>
        <w:t xml:space="preserve"> </w:t>
      </w:r>
      <w:bookmarkStart w:id="19" w:name="_Toc7167056"/>
      <w:r w:rsidRPr="00134E09">
        <w:rPr>
          <w:rFonts w:eastAsia="Times New Roman"/>
        </w:rPr>
        <w:t>List of kebeles with evidence of open defecation</w:t>
      </w:r>
      <w:bookmarkEnd w:id="19"/>
    </w:p>
    <w:p w14:paraId="628EA0A5" w14:textId="6D61BA37" w:rsidR="001954C9" w:rsidRPr="001954C9" w:rsidRDefault="001954C9" w:rsidP="002C3232">
      <w:pPr>
        <w:jc w:val="both"/>
      </w:pPr>
      <w:r>
        <w:t>The table</w:t>
      </w:r>
      <w:r w:rsidR="00D61210">
        <w:t xml:space="preserve"> below </w:t>
      </w:r>
      <w:r>
        <w:t>is a list of kebeles with evidence of open defecation, number of recorded instances of open defecation</w:t>
      </w:r>
      <w:r w:rsidR="00FA58C8">
        <w:t xml:space="preserve"> and the location. </w:t>
      </w:r>
      <w:r w:rsidR="00D61210">
        <w:t xml:space="preserve"> A complete list which includes </w:t>
      </w:r>
      <w:r>
        <w:t>weblink</w:t>
      </w:r>
      <w:r w:rsidR="00D61210">
        <w:t>s</w:t>
      </w:r>
      <w:r>
        <w:t xml:space="preserve"> to stool photo as recorded during the field survey</w:t>
      </w:r>
      <w:r w:rsidR="00D61210">
        <w:t xml:space="preserve"> is attached in Annex 1</w:t>
      </w:r>
      <w:r>
        <w:t xml:space="preserve">. Majority of the recorded open defecation instances were in </w:t>
      </w:r>
      <w:r w:rsidR="002B6DC6">
        <w:t>A</w:t>
      </w:r>
      <w:r w:rsidR="00FA58C8">
        <w:t>f</w:t>
      </w:r>
      <w:r w:rsidR="002B6DC6">
        <w:t xml:space="preserve">ama Mino and Gara Goda. Overall, the location of these stool encounters </w:t>
      </w:r>
      <w:r w:rsidR="00266CC6">
        <w:t>was</w:t>
      </w:r>
      <w:r w:rsidR="002B6DC6">
        <w:t xml:space="preserve"> by the road side. </w:t>
      </w:r>
    </w:p>
    <w:tbl>
      <w:tblPr>
        <w:tblStyle w:val="TableGrid"/>
        <w:tblW w:w="0" w:type="auto"/>
        <w:tblLook w:val="04A0" w:firstRow="1" w:lastRow="0" w:firstColumn="1" w:lastColumn="0" w:noHBand="0" w:noVBand="1"/>
      </w:tblPr>
      <w:tblGrid>
        <w:gridCol w:w="1251"/>
        <w:gridCol w:w="908"/>
        <w:gridCol w:w="878"/>
        <w:gridCol w:w="1371"/>
        <w:gridCol w:w="1169"/>
        <w:gridCol w:w="878"/>
        <w:gridCol w:w="930"/>
        <w:gridCol w:w="931"/>
        <w:gridCol w:w="700"/>
      </w:tblGrid>
      <w:tr w:rsidR="00FA58C8" w:rsidRPr="00A85F90" w14:paraId="45CB0E1C" w14:textId="0645A0DC" w:rsidTr="00D61210">
        <w:tc>
          <w:tcPr>
            <w:tcW w:w="1065" w:type="dxa"/>
          </w:tcPr>
          <w:p w14:paraId="73B818B5" w14:textId="697F172F" w:rsidR="00D61210" w:rsidRPr="00A85F90" w:rsidRDefault="00D61210" w:rsidP="002C3232">
            <w:pPr>
              <w:jc w:val="both"/>
              <w:rPr>
                <w:rFonts w:ascii="Calibri" w:eastAsia="Times New Roman" w:hAnsi="Calibri" w:cs="Times New Roman"/>
                <w:b/>
                <w:sz w:val="20"/>
                <w:szCs w:val="20"/>
              </w:rPr>
            </w:pPr>
            <w:r w:rsidRPr="00A85F90">
              <w:rPr>
                <w:rFonts w:ascii="Calibri" w:eastAsia="Times New Roman" w:hAnsi="Calibri" w:cs="Times New Roman"/>
                <w:b/>
                <w:sz w:val="20"/>
                <w:szCs w:val="20"/>
              </w:rPr>
              <w:t xml:space="preserve">Kebele </w:t>
            </w:r>
          </w:p>
        </w:tc>
        <w:tc>
          <w:tcPr>
            <w:tcW w:w="944" w:type="dxa"/>
          </w:tcPr>
          <w:p w14:paraId="7898CB5D" w14:textId="264767A5" w:rsidR="00D61210" w:rsidRPr="00A85F90" w:rsidRDefault="00D61210" w:rsidP="002C3232">
            <w:pPr>
              <w:jc w:val="both"/>
              <w:rPr>
                <w:rFonts w:ascii="Calibri" w:eastAsia="Times New Roman" w:hAnsi="Calibri" w:cs="Times New Roman"/>
                <w:b/>
                <w:sz w:val="20"/>
                <w:szCs w:val="20"/>
              </w:rPr>
            </w:pPr>
            <w:r w:rsidRPr="00A85F90">
              <w:rPr>
                <w:rFonts w:ascii="Calibri" w:eastAsia="Times New Roman" w:hAnsi="Calibri" w:cs="Times New Roman"/>
                <w:b/>
                <w:sz w:val="20"/>
                <w:szCs w:val="20"/>
              </w:rPr>
              <w:t>Total</w:t>
            </w:r>
          </w:p>
        </w:tc>
        <w:tc>
          <w:tcPr>
            <w:tcW w:w="915" w:type="dxa"/>
          </w:tcPr>
          <w:p w14:paraId="18BEB97B" w14:textId="37ACC357" w:rsidR="00D61210" w:rsidRPr="00A85F90" w:rsidRDefault="00D61210" w:rsidP="002C3232">
            <w:pPr>
              <w:jc w:val="both"/>
              <w:rPr>
                <w:rFonts w:ascii="Calibri" w:eastAsia="Times New Roman" w:hAnsi="Calibri" w:cs="Times New Roman"/>
                <w:b/>
                <w:sz w:val="20"/>
                <w:szCs w:val="20"/>
              </w:rPr>
            </w:pPr>
            <w:r w:rsidRPr="00A85F90">
              <w:rPr>
                <w:rFonts w:ascii="Calibri" w:eastAsia="Times New Roman" w:hAnsi="Calibri" w:cs="Times New Roman"/>
                <w:b/>
                <w:sz w:val="20"/>
                <w:szCs w:val="20"/>
              </w:rPr>
              <w:t>By the road</w:t>
            </w:r>
          </w:p>
        </w:tc>
        <w:tc>
          <w:tcPr>
            <w:tcW w:w="1396" w:type="dxa"/>
          </w:tcPr>
          <w:p w14:paraId="67DE5F8D" w14:textId="6FBE779D" w:rsidR="00D61210" w:rsidRPr="00A85F90" w:rsidRDefault="00D61210" w:rsidP="002C3232">
            <w:pPr>
              <w:jc w:val="both"/>
              <w:rPr>
                <w:rFonts w:ascii="Calibri" w:eastAsia="Times New Roman" w:hAnsi="Calibri" w:cs="Times New Roman"/>
                <w:b/>
                <w:sz w:val="20"/>
                <w:szCs w:val="20"/>
              </w:rPr>
            </w:pPr>
            <w:r w:rsidRPr="00A85F90">
              <w:rPr>
                <w:rFonts w:ascii="Calibri" w:eastAsia="Times New Roman" w:hAnsi="Calibri" w:cs="Times New Roman"/>
                <w:b/>
                <w:sz w:val="20"/>
                <w:szCs w:val="20"/>
              </w:rPr>
              <w:t xml:space="preserve">Community fields </w:t>
            </w:r>
          </w:p>
        </w:tc>
        <w:tc>
          <w:tcPr>
            <w:tcW w:w="1199" w:type="dxa"/>
          </w:tcPr>
          <w:p w14:paraId="59048315" w14:textId="39B1B32A" w:rsidR="00D61210" w:rsidRPr="00A85F90" w:rsidRDefault="00D61210" w:rsidP="002C3232">
            <w:pPr>
              <w:jc w:val="both"/>
              <w:rPr>
                <w:rFonts w:ascii="Calibri" w:eastAsia="Times New Roman" w:hAnsi="Calibri" w:cs="Times New Roman"/>
                <w:b/>
                <w:sz w:val="20"/>
                <w:szCs w:val="20"/>
              </w:rPr>
            </w:pPr>
            <w:r w:rsidRPr="00A85F90">
              <w:rPr>
                <w:rFonts w:ascii="Calibri" w:eastAsia="Times New Roman" w:hAnsi="Calibri" w:cs="Times New Roman"/>
                <w:b/>
                <w:sz w:val="20"/>
                <w:szCs w:val="20"/>
              </w:rPr>
              <w:t>Around school property</w:t>
            </w:r>
          </w:p>
        </w:tc>
        <w:tc>
          <w:tcPr>
            <w:tcW w:w="915" w:type="dxa"/>
          </w:tcPr>
          <w:p w14:paraId="1D2594D2" w14:textId="32DF286F" w:rsidR="00D61210" w:rsidRPr="00A85F90" w:rsidRDefault="00D61210" w:rsidP="002C3232">
            <w:pPr>
              <w:jc w:val="both"/>
              <w:rPr>
                <w:rFonts w:ascii="Calibri" w:eastAsia="Times New Roman" w:hAnsi="Calibri" w:cs="Times New Roman"/>
                <w:b/>
                <w:sz w:val="20"/>
                <w:szCs w:val="20"/>
              </w:rPr>
            </w:pPr>
            <w:r w:rsidRPr="00A85F90">
              <w:rPr>
                <w:rFonts w:ascii="Calibri" w:eastAsia="Times New Roman" w:hAnsi="Calibri" w:cs="Times New Roman"/>
                <w:b/>
                <w:sz w:val="20"/>
                <w:szCs w:val="20"/>
              </w:rPr>
              <w:t>By the river</w:t>
            </w:r>
          </w:p>
        </w:tc>
        <w:tc>
          <w:tcPr>
            <w:tcW w:w="955" w:type="dxa"/>
          </w:tcPr>
          <w:p w14:paraId="169B00C8" w14:textId="21EC9F90" w:rsidR="00D61210" w:rsidRPr="00A85F90" w:rsidRDefault="00D61210" w:rsidP="002C3232">
            <w:pPr>
              <w:jc w:val="both"/>
              <w:rPr>
                <w:rFonts w:ascii="Calibri" w:eastAsia="Times New Roman" w:hAnsi="Calibri" w:cs="Times New Roman"/>
                <w:b/>
                <w:sz w:val="20"/>
                <w:szCs w:val="20"/>
              </w:rPr>
            </w:pPr>
            <w:r w:rsidRPr="00A85F90">
              <w:rPr>
                <w:rFonts w:ascii="Calibri" w:eastAsia="Times New Roman" w:hAnsi="Calibri" w:cs="Times New Roman"/>
                <w:b/>
                <w:sz w:val="20"/>
                <w:szCs w:val="20"/>
              </w:rPr>
              <w:t>Sports field</w:t>
            </w:r>
          </w:p>
        </w:tc>
        <w:tc>
          <w:tcPr>
            <w:tcW w:w="944" w:type="dxa"/>
          </w:tcPr>
          <w:p w14:paraId="498B6DAD" w14:textId="073A3B1D" w:rsidR="00D61210" w:rsidRPr="00A85F90" w:rsidRDefault="00D61210" w:rsidP="002C3232">
            <w:pPr>
              <w:jc w:val="both"/>
              <w:rPr>
                <w:rFonts w:ascii="Calibri" w:eastAsia="Times New Roman" w:hAnsi="Calibri" w:cs="Times New Roman"/>
                <w:b/>
                <w:sz w:val="20"/>
                <w:szCs w:val="20"/>
              </w:rPr>
            </w:pPr>
            <w:r w:rsidRPr="00A85F90">
              <w:rPr>
                <w:rFonts w:ascii="Calibri" w:eastAsia="Times New Roman" w:hAnsi="Calibri" w:cs="Times New Roman"/>
                <w:b/>
                <w:sz w:val="20"/>
                <w:szCs w:val="20"/>
              </w:rPr>
              <w:t>Around market</w:t>
            </w:r>
          </w:p>
        </w:tc>
        <w:tc>
          <w:tcPr>
            <w:tcW w:w="683" w:type="dxa"/>
          </w:tcPr>
          <w:p w14:paraId="3838B90A" w14:textId="337951BC" w:rsidR="00D61210" w:rsidRPr="00A85F90" w:rsidRDefault="00D61210" w:rsidP="002C3232">
            <w:pPr>
              <w:jc w:val="both"/>
              <w:rPr>
                <w:rFonts w:ascii="Calibri" w:eastAsia="Times New Roman" w:hAnsi="Calibri" w:cs="Times New Roman"/>
                <w:b/>
                <w:sz w:val="20"/>
                <w:szCs w:val="20"/>
              </w:rPr>
            </w:pPr>
            <w:r w:rsidRPr="00A85F90">
              <w:rPr>
                <w:rFonts w:ascii="Calibri" w:eastAsia="Times New Roman" w:hAnsi="Calibri" w:cs="Times New Roman"/>
                <w:b/>
                <w:sz w:val="20"/>
                <w:szCs w:val="20"/>
              </w:rPr>
              <w:t>Other</w:t>
            </w:r>
          </w:p>
        </w:tc>
      </w:tr>
      <w:tr w:rsidR="00FA58C8" w:rsidRPr="00FA58C8" w14:paraId="3962C636" w14:textId="731F9969" w:rsidTr="00D61210">
        <w:tc>
          <w:tcPr>
            <w:tcW w:w="1065" w:type="dxa"/>
          </w:tcPr>
          <w:p w14:paraId="19E92F80" w14:textId="5D1B957C" w:rsidR="00D61210" w:rsidRPr="00A85F90" w:rsidRDefault="00D61210"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 xml:space="preserve">Korke Doge </w:t>
            </w:r>
          </w:p>
        </w:tc>
        <w:tc>
          <w:tcPr>
            <w:tcW w:w="944" w:type="dxa"/>
          </w:tcPr>
          <w:p w14:paraId="21D0077C" w14:textId="06429D3A"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8</w:t>
            </w:r>
          </w:p>
        </w:tc>
        <w:tc>
          <w:tcPr>
            <w:tcW w:w="915" w:type="dxa"/>
          </w:tcPr>
          <w:p w14:paraId="44BBEC8C" w14:textId="0DB22C6F"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3</w:t>
            </w:r>
          </w:p>
        </w:tc>
        <w:tc>
          <w:tcPr>
            <w:tcW w:w="1396" w:type="dxa"/>
          </w:tcPr>
          <w:p w14:paraId="786EA227" w14:textId="075F5EFE"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3</w:t>
            </w:r>
          </w:p>
        </w:tc>
        <w:tc>
          <w:tcPr>
            <w:tcW w:w="1199" w:type="dxa"/>
          </w:tcPr>
          <w:p w14:paraId="474FB691" w14:textId="70CBE061"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15" w:type="dxa"/>
          </w:tcPr>
          <w:p w14:paraId="581BB104" w14:textId="2A5EF9D2" w:rsidR="00D61210" w:rsidRPr="00FA58C8" w:rsidRDefault="002852F8" w:rsidP="002C3232">
            <w:pPr>
              <w:jc w:val="both"/>
              <w:rPr>
                <w:rFonts w:ascii="Calibri" w:eastAsia="Times New Roman" w:hAnsi="Calibri" w:cs="Times New Roman"/>
                <w:sz w:val="20"/>
                <w:szCs w:val="20"/>
              </w:rPr>
            </w:pPr>
            <w:r>
              <w:rPr>
                <w:rFonts w:ascii="Calibri" w:eastAsia="Times New Roman" w:hAnsi="Calibri" w:cs="Times New Roman"/>
                <w:sz w:val="20"/>
                <w:szCs w:val="20"/>
              </w:rPr>
              <w:t>0</w:t>
            </w:r>
          </w:p>
        </w:tc>
        <w:tc>
          <w:tcPr>
            <w:tcW w:w="955" w:type="dxa"/>
          </w:tcPr>
          <w:p w14:paraId="7E1DE266" w14:textId="586BEC96"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w:t>
            </w:r>
          </w:p>
        </w:tc>
        <w:tc>
          <w:tcPr>
            <w:tcW w:w="944" w:type="dxa"/>
          </w:tcPr>
          <w:p w14:paraId="38764CEC" w14:textId="2C1D740D"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w:t>
            </w:r>
          </w:p>
        </w:tc>
        <w:tc>
          <w:tcPr>
            <w:tcW w:w="683" w:type="dxa"/>
          </w:tcPr>
          <w:p w14:paraId="1E4D36C0" w14:textId="332D22A4"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r>
      <w:tr w:rsidR="00FA58C8" w:rsidRPr="00FA58C8" w14:paraId="5ABA555A" w14:textId="133A22EB" w:rsidTr="00D61210">
        <w:tc>
          <w:tcPr>
            <w:tcW w:w="1065" w:type="dxa"/>
          </w:tcPr>
          <w:p w14:paraId="1D5AE4B4" w14:textId="4AD63AFD" w:rsidR="00D61210" w:rsidRPr="00A85F90" w:rsidRDefault="00D61210"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Afama Mino</w:t>
            </w:r>
          </w:p>
        </w:tc>
        <w:tc>
          <w:tcPr>
            <w:tcW w:w="944" w:type="dxa"/>
          </w:tcPr>
          <w:p w14:paraId="43049420" w14:textId="35E5802F"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49</w:t>
            </w:r>
          </w:p>
        </w:tc>
        <w:tc>
          <w:tcPr>
            <w:tcW w:w="915" w:type="dxa"/>
          </w:tcPr>
          <w:p w14:paraId="21B35516" w14:textId="22B19C30"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22</w:t>
            </w:r>
          </w:p>
        </w:tc>
        <w:tc>
          <w:tcPr>
            <w:tcW w:w="1396" w:type="dxa"/>
          </w:tcPr>
          <w:p w14:paraId="77D3EF13" w14:textId="27B0295F"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23</w:t>
            </w:r>
          </w:p>
        </w:tc>
        <w:tc>
          <w:tcPr>
            <w:tcW w:w="1199" w:type="dxa"/>
          </w:tcPr>
          <w:p w14:paraId="1887B40D" w14:textId="2C2FDEBB"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15" w:type="dxa"/>
          </w:tcPr>
          <w:p w14:paraId="29130BD9" w14:textId="43806EC5"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3</w:t>
            </w:r>
          </w:p>
        </w:tc>
        <w:tc>
          <w:tcPr>
            <w:tcW w:w="955" w:type="dxa"/>
          </w:tcPr>
          <w:p w14:paraId="5A66EE04" w14:textId="3126564E"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03DCB3EC" w14:textId="26C9C6E7"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385A4991" w14:textId="77777777" w:rsidR="00D61210" w:rsidRPr="00FA58C8" w:rsidRDefault="00D61210" w:rsidP="002C3232">
            <w:pPr>
              <w:jc w:val="both"/>
              <w:rPr>
                <w:rFonts w:ascii="Calibri" w:eastAsia="Times New Roman" w:hAnsi="Calibri" w:cs="Times New Roman"/>
                <w:sz w:val="20"/>
                <w:szCs w:val="20"/>
              </w:rPr>
            </w:pPr>
          </w:p>
        </w:tc>
      </w:tr>
      <w:tr w:rsidR="00FA58C8" w:rsidRPr="00FA58C8" w14:paraId="2458D5EC" w14:textId="7AC5225A" w:rsidTr="00D61210">
        <w:tc>
          <w:tcPr>
            <w:tcW w:w="1065" w:type="dxa"/>
          </w:tcPr>
          <w:p w14:paraId="39694F83" w14:textId="6A90B0D8" w:rsidR="00D61210" w:rsidRPr="00A85F90" w:rsidRDefault="00D61210"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Basa Gofara</w:t>
            </w:r>
          </w:p>
        </w:tc>
        <w:tc>
          <w:tcPr>
            <w:tcW w:w="944" w:type="dxa"/>
          </w:tcPr>
          <w:p w14:paraId="181C2B0F" w14:textId="4BDD4AB3"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w:t>
            </w:r>
          </w:p>
        </w:tc>
        <w:tc>
          <w:tcPr>
            <w:tcW w:w="915" w:type="dxa"/>
          </w:tcPr>
          <w:p w14:paraId="0BACA975" w14:textId="03879504"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w:t>
            </w:r>
          </w:p>
        </w:tc>
        <w:tc>
          <w:tcPr>
            <w:tcW w:w="1396" w:type="dxa"/>
          </w:tcPr>
          <w:p w14:paraId="79ED9A28" w14:textId="036C61B8"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1199" w:type="dxa"/>
          </w:tcPr>
          <w:p w14:paraId="2B3FFAA0" w14:textId="6FED8A36"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15" w:type="dxa"/>
          </w:tcPr>
          <w:p w14:paraId="507E9CF9" w14:textId="06DC2691"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55" w:type="dxa"/>
          </w:tcPr>
          <w:p w14:paraId="79FB03C0" w14:textId="46C04059"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22DFA889" w14:textId="58716E99"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77C3DF5D" w14:textId="3B82010E"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r>
      <w:tr w:rsidR="00FA58C8" w:rsidRPr="00FA58C8" w14:paraId="1A0FB4E6" w14:textId="305CD89D" w:rsidTr="00D61210">
        <w:tc>
          <w:tcPr>
            <w:tcW w:w="1065" w:type="dxa"/>
          </w:tcPr>
          <w:p w14:paraId="7F1393ED" w14:textId="2F54838F" w:rsidR="00D61210" w:rsidRPr="00A85F90" w:rsidRDefault="00D61210"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Dache Gofara</w:t>
            </w:r>
          </w:p>
        </w:tc>
        <w:tc>
          <w:tcPr>
            <w:tcW w:w="944" w:type="dxa"/>
          </w:tcPr>
          <w:p w14:paraId="2D1ED918" w14:textId="542FEB9C"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12</w:t>
            </w:r>
          </w:p>
        </w:tc>
        <w:tc>
          <w:tcPr>
            <w:tcW w:w="915" w:type="dxa"/>
          </w:tcPr>
          <w:p w14:paraId="137B3A13" w14:textId="4D6EB2D6"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7</w:t>
            </w:r>
          </w:p>
        </w:tc>
        <w:tc>
          <w:tcPr>
            <w:tcW w:w="1396" w:type="dxa"/>
          </w:tcPr>
          <w:p w14:paraId="796FA1E6" w14:textId="2ACF9C8D"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3</w:t>
            </w:r>
          </w:p>
        </w:tc>
        <w:tc>
          <w:tcPr>
            <w:tcW w:w="1199" w:type="dxa"/>
          </w:tcPr>
          <w:p w14:paraId="4AA2DAD5" w14:textId="79B59AC5"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15" w:type="dxa"/>
          </w:tcPr>
          <w:p w14:paraId="64B1F4F8" w14:textId="46FF77B2"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w:t>
            </w:r>
          </w:p>
        </w:tc>
        <w:tc>
          <w:tcPr>
            <w:tcW w:w="955" w:type="dxa"/>
          </w:tcPr>
          <w:p w14:paraId="7E618B8F" w14:textId="519FB284"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3D93594D" w14:textId="76905D66"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74EED32D" w14:textId="1B5BFE07"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r>
      <w:tr w:rsidR="00FA58C8" w:rsidRPr="00FA58C8" w14:paraId="4A2390B5" w14:textId="092864E1" w:rsidTr="00D61210">
        <w:tc>
          <w:tcPr>
            <w:tcW w:w="1065" w:type="dxa"/>
          </w:tcPr>
          <w:p w14:paraId="679B971F" w14:textId="4B9F5AB9" w:rsidR="00D61210" w:rsidRPr="00A85F90" w:rsidRDefault="00D61210"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Gara Goda</w:t>
            </w:r>
          </w:p>
        </w:tc>
        <w:tc>
          <w:tcPr>
            <w:tcW w:w="944" w:type="dxa"/>
          </w:tcPr>
          <w:p w14:paraId="5701699C" w14:textId="2C279845"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16</w:t>
            </w:r>
          </w:p>
        </w:tc>
        <w:tc>
          <w:tcPr>
            <w:tcW w:w="915" w:type="dxa"/>
          </w:tcPr>
          <w:p w14:paraId="6C3D6E58" w14:textId="06096C0E"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7</w:t>
            </w:r>
          </w:p>
        </w:tc>
        <w:tc>
          <w:tcPr>
            <w:tcW w:w="1396" w:type="dxa"/>
          </w:tcPr>
          <w:p w14:paraId="0BBF1CA9" w14:textId="32831886" w:rsidR="00D61210" w:rsidRPr="00FA58C8" w:rsidRDefault="00D61210"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4</w:t>
            </w:r>
          </w:p>
        </w:tc>
        <w:tc>
          <w:tcPr>
            <w:tcW w:w="1199" w:type="dxa"/>
          </w:tcPr>
          <w:p w14:paraId="3DBB2815" w14:textId="37F0FAC9" w:rsidR="00D61210"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w:t>
            </w:r>
          </w:p>
        </w:tc>
        <w:tc>
          <w:tcPr>
            <w:tcW w:w="915" w:type="dxa"/>
          </w:tcPr>
          <w:p w14:paraId="4FFD794E" w14:textId="32D1BA27" w:rsidR="00D61210"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w:t>
            </w:r>
          </w:p>
        </w:tc>
        <w:tc>
          <w:tcPr>
            <w:tcW w:w="955" w:type="dxa"/>
          </w:tcPr>
          <w:p w14:paraId="035D82AE" w14:textId="58B4CBDE" w:rsidR="00D61210"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18D2643D" w14:textId="2AFDE415" w:rsidR="00D61210"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6DB2C535" w14:textId="0E6EC8E3" w:rsidR="00D61210"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w:t>
            </w:r>
          </w:p>
        </w:tc>
      </w:tr>
      <w:tr w:rsidR="00FA58C8" w:rsidRPr="00FA58C8" w14:paraId="56B21DAF" w14:textId="77777777" w:rsidTr="00D61210">
        <w:tc>
          <w:tcPr>
            <w:tcW w:w="1065" w:type="dxa"/>
          </w:tcPr>
          <w:p w14:paraId="515F1C71" w14:textId="448CDA24" w:rsidR="00FA58C8" w:rsidRPr="00A85F90" w:rsidRDefault="00FA58C8"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Admancho Arfita</w:t>
            </w:r>
          </w:p>
        </w:tc>
        <w:tc>
          <w:tcPr>
            <w:tcW w:w="944" w:type="dxa"/>
          </w:tcPr>
          <w:p w14:paraId="48D3054D" w14:textId="6A9963CD"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7</w:t>
            </w:r>
          </w:p>
        </w:tc>
        <w:tc>
          <w:tcPr>
            <w:tcW w:w="915" w:type="dxa"/>
          </w:tcPr>
          <w:p w14:paraId="627F242D" w14:textId="1996AFAD"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5</w:t>
            </w:r>
          </w:p>
        </w:tc>
        <w:tc>
          <w:tcPr>
            <w:tcW w:w="1396" w:type="dxa"/>
          </w:tcPr>
          <w:p w14:paraId="429BBDF2" w14:textId="44DE5185"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w:t>
            </w:r>
          </w:p>
        </w:tc>
        <w:tc>
          <w:tcPr>
            <w:tcW w:w="1199" w:type="dxa"/>
          </w:tcPr>
          <w:p w14:paraId="6BD2C075" w14:textId="1FEA34B5"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15" w:type="dxa"/>
          </w:tcPr>
          <w:p w14:paraId="0F2E36A7" w14:textId="76F4D1FA"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55" w:type="dxa"/>
          </w:tcPr>
          <w:p w14:paraId="7AF358BD" w14:textId="292855F0"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64A05414" w14:textId="0B75A43E"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75C66232" w14:textId="3B2AA003"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w:t>
            </w:r>
          </w:p>
        </w:tc>
      </w:tr>
      <w:tr w:rsidR="00FA58C8" w:rsidRPr="00FA58C8" w14:paraId="43D1EDF9" w14:textId="77777777" w:rsidTr="00D61210">
        <w:tc>
          <w:tcPr>
            <w:tcW w:w="1065" w:type="dxa"/>
          </w:tcPr>
          <w:p w14:paraId="6CFDB6CC" w14:textId="7ED4CB62" w:rsidR="00FA58C8" w:rsidRPr="00A85F90" w:rsidRDefault="00FA58C8"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Tiyo Hembecho</w:t>
            </w:r>
          </w:p>
        </w:tc>
        <w:tc>
          <w:tcPr>
            <w:tcW w:w="944" w:type="dxa"/>
          </w:tcPr>
          <w:p w14:paraId="5C5A93FD" w14:textId="448B642A"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w:t>
            </w:r>
          </w:p>
        </w:tc>
        <w:tc>
          <w:tcPr>
            <w:tcW w:w="915" w:type="dxa"/>
          </w:tcPr>
          <w:p w14:paraId="19EC2FB2" w14:textId="328E78F3"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w:t>
            </w:r>
          </w:p>
        </w:tc>
        <w:tc>
          <w:tcPr>
            <w:tcW w:w="1396" w:type="dxa"/>
          </w:tcPr>
          <w:p w14:paraId="14EE90E4" w14:textId="1EC2C604"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1199" w:type="dxa"/>
          </w:tcPr>
          <w:p w14:paraId="1F392A69" w14:textId="313342B9"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15" w:type="dxa"/>
          </w:tcPr>
          <w:p w14:paraId="6F1CBEBB" w14:textId="169380B0"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55" w:type="dxa"/>
          </w:tcPr>
          <w:p w14:paraId="3CCDFBCD" w14:textId="33BC8C5F"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4541C8A8" w14:textId="6361E756"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07BB9F10" w14:textId="3DF4AB61"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r>
      <w:tr w:rsidR="00FA58C8" w:rsidRPr="00FA58C8" w14:paraId="008A2D01" w14:textId="77777777" w:rsidTr="00D61210">
        <w:tc>
          <w:tcPr>
            <w:tcW w:w="1065" w:type="dxa"/>
          </w:tcPr>
          <w:p w14:paraId="58E323A4" w14:textId="0C5F5E45" w:rsidR="00FA58C8" w:rsidRPr="00A85F90" w:rsidRDefault="00FA58C8"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 xml:space="preserve">Wormmuma </w:t>
            </w:r>
          </w:p>
        </w:tc>
        <w:tc>
          <w:tcPr>
            <w:tcW w:w="944" w:type="dxa"/>
          </w:tcPr>
          <w:p w14:paraId="1CDB3D25" w14:textId="41B03D94"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3</w:t>
            </w:r>
          </w:p>
        </w:tc>
        <w:tc>
          <w:tcPr>
            <w:tcW w:w="915" w:type="dxa"/>
          </w:tcPr>
          <w:p w14:paraId="21C583DE" w14:textId="21373FAB"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w:t>
            </w:r>
          </w:p>
        </w:tc>
        <w:tc>
          <w:tcPr>
            <w:tcW w:w="1396" w:type="dxa"/>
          </w:tcPr>
          <w:p w14:paraId="3160A3CE" w14:textId="5F9241FC"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1199" w:type="dxa"/>
          </w:tcPr>
          <w:p w14:paraId="6378EC9A" w14:textId="08FA499A"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15" w:type="dxa"/>
          </w:tcPr>
          <w:p w14:paraId="3119B6D3" w14:textId="2B45C4AB"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w:t>
            </w:r>
          </w:p>
        </w:tc>
        <w:tc>
          <w:tcPr>
            <w:tcW w:w="955" w:type="dxa"/>
          </w:tcPr>
          <w:p w14:paraId="42877F30" w14:textId="2E968B45"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632739AA" w14:textId="6069A3EA"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72DC17CE" w14:textId="4FC23DA5"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r>
      <w:tr w:rsidR="00A85F90" w:rsidRPr="00FA58C8" w14:paraId="0124D323" w14:textId="77777777" w:rsidTr="00D61210">
        <w:tc>
          <w:tcPr>
            <w:tcW w:w="1065" w:type="dxa"/>
          </w:tcPr>
          <w:p w14:paraId="6746FC7C" w14:textId="455784C2" w:rsidR="00FA58C8" w:rsidRPr="00A85F90" w:rsidRDefault="00FA58C8"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Achura Mazagaja</w:t>
            </w:r>
          </w:p>
        </w:tc>
        <w:tc>
          <w:tcPr>
            <w:tcW w:w="944" w:type="dxa"/>
          </w:tcPr>
          <w:p w14:paraId="29511E54" w14:textId="498CDE38"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w:t>
            </w:r>
          </w:p>
        </w:tc>
        <w:tc>
          <w:tcPr>
            <w:tcW w:w="915" w:type="dxa"/>
          </w:tcPr>
          <w:p w14:paraId="28054AF8" w14:textId="3C35D8B8"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2</w:t>
            </w:r>
          </w:p>
        </w:tc>
        <w:tc>
          <w:tcPr>
            <w:tcW w:w="1396" w:type="dxa"/>
          </w:tcPr>
          <w:p w14:paraId="6E19C663" w14:textId="78C7E488"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1199" w:type="dxa"/>
          </w:tcPr>
          <w:p w14:paraId="6DDCA9F1" w14:textId="27971F82"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15" w:type="dxa"/>
          </w:tcPr>
          <w:p w14:paraId="457064A2" w14:textId="6BA0797E"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55" w:type="dxa"/>
          </w:tcPr>
          <w:p w14:paraId="03D16BDA" w14:textId="0661CA9E"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14234B3C" w14:textId="70A6BBFA"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290A09C0" w14:textId="478668F2"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r>
      <w:tr w:rsidR="00A85F90" w:rsidRPr="00FA58C8" w14:paraId="22FA5984" w14:textId="77777777" w:rsidTr="00D61210">
        <w:tc>
          <w:tcPr>
            <w:tcW w:w="1065" w:type="dxa"/>
          </w:tcPr>
          <w:p w14:paraId="46E2A8A3" w14:textId="4559A2E0" w:rsidR="00FA58C8" w:rsidRPr="00A85F90" w:rsidRDefault="00FA58C8"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Gurmo Koysha Mazegaja</w:t>
            </w:r>
          </w:p>
        </w:tc>
        <w:tc>
          <w:tcPr>
            <w:tcW w:w="944" w:type="dxa"/>
          </w:tcPr>
          <w:p w14:paraId="006C5CEB" w14:textId="1ACA4FC8"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6</w:t>
            </w:r>
          </w:p>
        </w:tc>
        <w:tc>
          <w:tcPr>
            <w:tcW w:w="915" w:type="dxa"/>
          </w:tcPr>
          <w:p w14:paraId="583565D5" w14:textId="5E636E6A"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5</w:t>
            </w:r>
          </w:p>
        </w:tc>
        <w:tc>
          <w:tcPr>
            <w:tcW w:w="1396" w:type="dxa"/>
          </w:tcPr>
          <w:p w14:paraId="13907AA5" w14:textId="278FD2A5"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1199" w:type="dxa"/>
          </w:tcPr>
          <w:p w14:paraId="28BDB7DA" w14:textId="5390BA43"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w:t>
            </w:r>
          </w:p>
        </w:tc>
        <w:tc>
          <w:tcPr>
            <w:tcW w:w="915" w:type="dxa"/>
          </w:tcPr>
          <w:p w14:paraId="1142EA9C" w14:textId="724690A0"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55" w:type="dxa"/>
          </w:tcPr>
          <w:p w14:paraId="4F2F0FEE" w14:textId="182746BC"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5B82EC36" w14:textId="35D15079"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48ACA9C9" w14:textId="3A08F1F2"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r>
      <w:tr w:rsidR="00A85F90" w:rsidRPr="00FA58C8" w14:paraId="3421E90A" w14:textId="77777777" w:rsidTr="00D61210">
        <w:tc>
          <w:tcPr>
            <w:tcW w:w="1065" w:type="dxa"/>
          </w:tcPr>
          <w:p w14:paraId="44EB4AB0" w14:textId="5D5B1AF8" w:rsidR="00FA58C8" w:rsidRPr="00A85F90" w:rsidRDefault="00FA58C8" w:rsidP="002C3232">
            <w:pPr>
              <w:jc w:val="both"/>
              <w:rPr>
                <w:rFonts w:ascii="Calibri" w:eastAsia="Times New Roman" w:hAnsi="Calibri" w:cs="Times New Roman"/>
                <w:sz w:val="20"/>
                <w:szCs w:val="20"/>
              </w:rPr>
            </w:pPr>
            <w:r w:rsidRPr="00A85F90">
              <w:rPr>
                <w:rFonts w:ascii="Calibri" w:eastAsia="Times New Roman" w:hAnsi="Calibri" w:cs="Times New Roman"/>
                <w:sz w:val="20"/>
                <w:szCs w:val="20"/>
              </w:rPr>
              <w:t>Dubbo</w:t>
            </w:r>
          </w:p>
        </w:tc>
        <w:tc>
          <w:tcPr>
            <w:tcW w:w="944" w:type="dxa"/>
          </w:tcPr>
          <w:p w14:paraId="119D11D0" w14:textId="0B26963B"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4</w:t>
            </w:r>
          </w:p>
        </w:tc>
        <w:tc>
          <w:tcPr>
            <w:tcW w:w="915" w:type="dxa"/>
          </w:tcPr>
          <w:p w14:paraId="51C1242A" w14:textId="625E0BC1"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3</w:t>
            </w:r>
          </w:p>
        </w:tc>
        <w:tc>
          <w:tcPr>
            <w:tcW w:w="1396" w:type="dxa"/>
          </w:tcPr>
          <w:p w14:paraId="799543A9" w14:textId="4CF5DF67"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1</w:t>
            </w:r>
          </w:p>
        </w:tc>
        <w:tc>
          <w:tcPr>
            <w:tcW w:w="1199" w:type="dxa"/>
          </w:tcPr>
          <w:p w14:paraId="6E519384" w14:textId="0F8848AA"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15" w:type="dxa"/>
          </w:tcPr>
          <w:p w14:paraId="4A952929" w14:textId="7A5857DA"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55" w:type="dxa"/>
          </w:tcPr>
          <w:p w14:paraId="5758ED9F" w14:textId="2A2F4BF2"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944" w:type="dxa"/>
          </w:tcPr>
          <w:p w14:paraId="09A0E3E7" w14:textId="73813F3B"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c>
          <w:tcPr>
            <w:tcW w:w="683" w:type="dxa"/>
          </w:tcPr>
          <w:p w14:paraId="7C53C10C" w14:textId="40639CBD" w:rsidR="00FA58C8" w:rsidRPr="00FA58C8" w:rsidRDefault="00FA58C8" w:rsidP="002C3232">
            <w:pPr>
              <w:jc w:val="both"/>
              <w:rPr>
                <w:rFonts w:ascii="Calibri" w:eastAsia="Times New Roman" w:hAnsi="Calibri" w:cs="Times New Roman"/>
                <w:sz w:val="20"/>
                <w:szCs w:val="20"/>
              </w:rPr>
            </w:pPr>
            <w:r w:rsidRPr="00FA58C8">
              <w:rPr>
                <w:rFonts w:ascii="Calibri" w:eastAsia="Times New Roman" w:hAnsi="Calibri" w:cs="Times New Roman"/>
                <w:sz w:val="20"/>
                <w:szCs w:val="20"/>
              </w:rPr>
              <w:t>0</w:t>
            </w:r>
          </w:p>
        </w:tc>
      </w:tr>
    </w:tbl>
    <w:p w14:paraId="33EF24E3" w14:textId="7866DEAC" w:rsidR="002007F0" w:rsidRDefault="002007F0" w:rsidP="002C3232">
      <w:pPr>
        <w:spacing w:after="0" w:line="240" w:lineRule="auto"/>
        <w:jc w:val="both"/>
        <w:rPr>
          <w:rFonts w:ascii="Calibri" w:eastAsia="Times New Roman" w:hAnsi="Calibri" w:cs="Times New Roman"/>
          <w:color w:val="C00000"/>
          <w:sz w:val="24"/>
          <w:szCs w:val="24"/>
        </w:rPr>
      </w:pPr>
    </w:p>
    <w:p w14:paraId="1D795965" w14:textId="77777777" w:rsidR="002007F0" w:rsidRPr="00134E09" w:rsidRDefault="002007F0" w:rsidP="002C3232">
      <w:pPr>
        <w:spacing w:after="0" w:line="240" w:lineRule="auto"/>
        <w:jc w:val="both"/>
        <w:rPr>
          <w:rFonts w:ascii="Calibri" w:eastAsia="Times New Roman" w:hAnsi="Calibri" w:cs="Times New Roman"/>
          <w:color w:val="C00000"/>
          <w:sz w:val="24"/>
          <w:szCs w:val="24"/>
        </w:rPr>
      </w:pPr>
    </w:p>
    <w:p w14:paraId="79F39D74" w14:textId="77777777" w:rsidR="004964BF" w:rsidRDefault="004964BF" w:rsidP="002C3232">
      <w:pPr>
        <w:jc w:val="both"/>
        <w:rPr>
          <w:rFonts w:asciiTheme="majorHAnsi" w:eastAsiaTheme="majorEastAsia" w:hAnsiTheme="majorHAnsi" w:cstheme="majorBidi"/>
          <w:b/>
          <w:bCs/>
          <w:color w:val="365F91" w:themeColor="accent1" w:themeShade="BF"/>
          <w:sz w:val="28"/>
          <w:szCs w:val="28"/>
        </w:rPr>
      </w:pPr>
      <w:bookmarkStart w:id="20" w:name="_Toc7167057"/>
      <w:r>
        <w:br w:type="page"/>
      </w:r>
    </w:p>
    <w:p w14:paraId="3E7C2A00" w14:textId="3463F67B" w:rsidR="008E007B" w:rsidRPr="00420105" w:rsidRDefault="008E007B" w:rsidP="002C3232">
      <w:pPr>
        <w:pStyle w:val="Heading1"/>
        <w:jc w:val="both"/>
      </w:pPr>
      <w:bookmarkStart w:id="21" w:name="_GoBack"/>
      <w:r w:rsidRPr="00420105">
        <w:lastRenderedPageBreak/>
        <w:t>Discussion</w:t>
      </w:r>
      <w:bookmarkEnd w:id="20"/>
    </w:p>
    <w:bookmarkEnd w:id="21"/>
    <w:p w14:paraId="65D89E9B" w14:textId="77777777" w:rsidR="006357F9" w:rsidRPr="00420105" w:rsidRDefault="006357F9" w:rsidP="002C3232">
      <w:pPr>
        <w:pStyle w:val="NoSpacing"/>
        <w:spacing w:line="276" w:lineRule="auto"/>
        <w:jc w:val="both"/>
      </w:pPr>
    </w:p>
    <w:p w14:paraId="7379A716" w14:textId="77777777" w:rsidR="006C7795" w:rsidRDefault="00923C6B" w:rsidP="002C3232">
      <w:pPr>
        <w:jc w:val="both"/>
      </w:pPr>
      <w:r>
        <w:t xml:space="preserve">The </w:t>
      </w:r>
      <w:r w:rsidR="00635E63">
        <w:t xml:space="preserve">ODF verification survey was carried out in 12 out of 32 kebeles pre-selected by WVE. Community, school, health facility, religious centre and household observations and interviews were carried out within these kebeles. </w:t>
      </w:r>
    </w:p>
    <w:p w14:paraId="2CA5E3B9" w14:textId="3EE41B76" w:rsidR="00E30951" w:rsidRDefault="00635E63" w:rsidP="002C3232">
      <w:pPr>
        <w:jc w:val="both"/>
      </w:pPr>
      <w:r>
        <w:t xml:space="preserve">From </w:t>
      </w:r>
      <w:r w:rsidR="00F83A1B">
        <w:t xml:space="preserve">the </w:t>
      </w:r>
      <w:r>
        <w:t xml:space="preserve">preliminary </w:t>
      </w:r>
      <w:r w:rsidR="00F83A1B">
        <w:t xml:space="preserve">survey </w:t>
      </w:r>
      <w:r>
        <w:t>results analyse</w:t>
      </w:r>
      <w:r w:rsidR="003D4964">
        <w:t>d</w:t>
      </w:r>
      <w:r>
        <w:t xml:space="preserve">, </w:t>
      </w:r>
      <w:r w:rsidR="006C7795">
        <w:t xml:space="preserve">there was a good </w:t>
      </w:r>
      <w:r w:rsidR="00B20040">
        <w:t xml:space="preserve">presence of functional latrines in a large proportion of schools, health centres, and religious centres. </w:t>
      </w:r>
      <w:r>
        <w:t xml:space="preserve">In the households surveyed, there was </w:t>
      </w:r>
      <w:r w:rsidR="006C7795">
        <w:t xml:space="preserve">also good latrine coverage as well as </w:t>
      </w:r>
      <w:r>
        <w:t xml:space="preserve">evidence of handwashing infrastructure (bottles of water tied in strings </w:t>
      </w:r>
      <w:r w:rsidR="00045E9C">
        <w:t>and</w:t>
      </w:r>
      <w:r>
        <w:t xml:space="preserve"> presence of soap or ash). However, </w:t>
      </w:r>
      <w:r w:rsidR="00286096">
        <w:t>82</w:t>
      </w:r>
      <w:r>
        <w:t xml:space="preserve"> household</w:t>
      </w:r>
      <w:r w:rsidR="00045E9C">
        <w:t>s</w:t>
      </w:r>
      <w:r>
        <w:t xml:space="preserve"> did not have latrines</w:t>
      </w:r>
      <w:r w:rsidR="006C7795">
        <w:t>.</w:t>
      </w:r>
      <w:r w:rsidR="00BD24C6">
        <w:t xml:space="preserve"> Of those, 1</w:t>
      </w:r>
      <w:r w:rsidR="00117FBF">
        <w:t>2</w:t>
      </w:r>
      <w:r w:rsidR="00BD24C6">
        <w:t xml:space="preserve"> households reported to either defecating in the surrounding bushes</w:t>
      </w:r>
      <w:r w:rsidR="00117FBF">
        <w:t xml:space="preserve"> (4 households)</w:t>
      </w:r>
      <w:r w:rsidR="00BD24C6">
        <w:t xml:space="preserve"> or burying their faeces</w:t>
      </w:r>
      <w:r w:rsidR="00117FBF">
        <w:t xml:space="preserve"> (8 households)</w:t>
      </w:r>
      <w:r w:rsidR="00BD24C6">
        <w:t>.</w:t>
      </w:r>
      <w:r>
        <w:t xml:space="preserve"> </w:t>
      </w:r>
    </w:p>
    <w:p w14:paraId="219CE029" w14:textId="7496DEBB" w:rsidR="00E30951" w:rsidRDefault="00635E63" w:rsidP="002C3232">
      <w:pPr>
        <w:jc w:val="both"/>
      </w:pPr>
      <w:r>
        <w:t xml:space="preserve">In </w:t>
      </w:r>
      <w:r w:rsidR="00E30951">
        <w:t xml:space="preserve">the </w:t>
      </w:r>
      <w:r>
        <w:t xml:space="preserve">kebele </w:t>
      </w:r>
      <w:r w:rsidR="00DD4FE8">
        <w:t>observation</w:t>
      </w:r>
      <w:r w:rsidR="00E30951">
        <w:t>s</w:t>
      </w:r>
      <w:r>
        <w:t xml:space="preserve">, there was considerable evidence of </w:t>
      </w:r>
      <w:r w:rsidR="00E30951">
        <w:t>OD</w:t>
      </w:r>
      <w:r>
        <w:t xml:space="preserve">, mainly by the roadside </w:t>
      </w:r>
      <w:r w:rsidR="00045E9C">
        <w:t>and</w:t>
      </w:r>
      <w:r>
        <w:t xml:space="preserve"> by water bodies around the communities</w:t>
      </w:r>
      <w:r w:rsidRPr="00F445FD">
        <w:t xml:space="preserve">. </w:t>
      </w:r>
      <w:r w:rsidR="00E30951" w:rsidRPr="00F445FD">
        <w:t xml:space="preserve">In total </w:t>
      </w:r>
      <w:r w:rsidR="00F445FD" w:rsidRPr="00F445FD">
        <w:t xml:space="preserve">113 </w:t>
      </w:r>
      <w:r w:rsidR="00E30951" w:rsidRPr="00F445FD">
        <w:t>stools were recorded.</w:t>
      </w:r>
      <w:r w:rsidR="00E30951">
        <w:t xml:space="preserve"> It is not possible to know whether the road-side faeces were caused by passing travellers</w:t>
      </w:r>
      <w:r w:rsidR="00F83A1B">
        <w:t>. H</w:t>
      </w:r>
      <w:r w:rsidR="00E30951">
        <w:t xml:space="preserve">owever, </w:t>
      </w:r>
      <w:r w:rsidR="00F83A1B">
        <w:t>there presence</w:t>
      </w:r>
      <w:r w:rsidR="00E30951">
        <w:t xml:space="preserve"> emphasised the need for the community to provide community-latrines to avoid such contamination. The stools around the water bodies have implications for schistosomiasis transmission. </w:t>
      </w:r>
    </w:p>
    <w:p w14:paraId="4ED64DFC" w14:textId="33E69674" w:rsidR="00A225A9" w:rsidRDefault="00E30951" w:rsidP="002C3232">
      <w:pPr>
        <w:jc w:val="both"/>
      </w:pPr>
      <w:r>
        <w:t>T</w:t>
      </w:r>
      <w:r w:rsidR="006C7795">
        <w:t xml:space="preserve">here has been ODF promotion activities </w:t>
      </w:r>
      <w:r>
        <w:t xml:space="preserve">through the government curriculum and after-school WaSH clubs which have been initiated </w:t>
      </w:r>
      <w:r w:rsidR="006C7795">
        <w:t>by the ministry of education in schools</w:t>
      </w:r>
      <w:r w:rsidR="00F83A1B">
        <w:t>. H</w:t>
      </w:r>
      <w:r w:rsidR="00A63995">
        <w:t>owever</w:t>
      </w:r>
      <w:r w:rsidR="00F83A1B">
        <w:t>,</w:t>
      </w:r>
      <w:r w:rsidR="00A63995">
        <w:t xml:space="preserve"> from the focus group discussions it seemed that these often did not take place and there was not much moment</w:t>
      </w:r>
      <w:r w:rsidR="00F83A1B">
        <w:t>um</w:t>
      </w:r>
      <w:r w:rsidR="00A63995">
        <w:t xml:space="preserve"> for the initiative</w:t>
      </w:r>
      <w:r>
        <w:t xml:space="preserve">. </w:t>
      </w:r>
      <w:r w:rsidR="00A63995">
        <w:t xml:space="preserve">This would be an excellent platform to achieve behaviour change, not only among children </w:t>
      </w:r>
      <w:r w:rsidR="00F83A1B">
        <w:t>but also</w:t>
      </w:r>
      <w:r w:rsidR="00A63995">
        <w:t xml:space="preserve"> </w:t>
      </w:r>
      <w:r w:rsidR="00F83A1B">
        <w:t xml:space="preserve">children </w:t>
      </w:r>
      <w:r w:rsidR="00A63995">
        <w:t xml:space="preserve">often bring educational messages home to the rest of the </w:t>
      </w:r>
      <w:r w:rsidR="00A63995" w:rsidRPr="0087705A">
        <w:t xml:space="preserve">family. </w:t>
      </w:r>
      <w:r w:rsidR="006C432D" w:rsidRPr="0087705A">
        <w:t xml:space="preserve">The coverage of latrines in schools did not meet UNICEF’s sanitation recommendations and there are currently large numbers of pupils using few latrines, with schools in Achura Mazagaja and Gara Goda having no latrines at all. This is </w:t>
      </w:r>
      <w:r w:rsidR="001C434A" w:rsidRPr="0087705A">
        <w:t xml:space="preserve">an issue </w:t>
      </w:r>
      <w:r w:rsidR="006C432D" w:rsidRPr="0087705A">
        <w:t xml:space="preserve">we would recommend addressing in Year 2. </w:t>
      </w:r>
    </w:p>
    <w:p w14:paraId="4074C42F" w14:textId="5C5787EB" w:rsidR="00FE70D9" w:rsidRDefault="00715D62" w:rsidP="002C3232">
      <w:pPr>
        <w:jc w:val="both"/>
      </w:pPr>
      <w:r>
        <w:t xml:space="preserve">For households without a latrine recorded in this survey, we are following up to better understand their defecation behaviour. We are also exploring the option of making maps of these households </w:t>
      </w:r>
      <w:r w:rsidR="005F2BA4">
        <w:t xml:space="preserve">as well as </w:t>
      </w:r>
      <w:r>
        <w:t xml:space="preserve">the recorded </w:t>
      </w:r>
      <w:r w:rsidR="009D7F43">
        <w:t>OD</w:t>
      </w:r>
      <w:r>
        <w:t xml:space="preserve"> sites to identify any possible correlations between the two and better understand the spatial clustering of open defecation site. This will help inform the location of community latrines in other to reduce open defecation practices. </w:t>
      </w:r>
    </w:p>
    <w:p w14:paraId="7A466951" w14:textId="77777777" w:rsidR="009D7F43" w:rsidRDefault="009D7F43" w:rsidP="002C3232">
      <w:pPr>
        <w:jc w:val="both"/>
      </w:pPr>
      <w:r>
        <w:t>There have been measurable improvements in latrine coverage in households from th</w:t>
      </w:r>
      <w:r w:rsidRPr="00F17F3D">
        <w:t xml:space="preserve">e baseline census in October-November 2018 to </w:t>
      </w:r>
      <w:r>
        <w:t xml:space="preserve">the current survey activity in </w:t>
      </w:r>
      <w:r w:rsidRPr="00F17F3D">
        <w:t xml:space="preserve">April 2019, with less than 10% of households </w:t>
      </w:r>
      <w:r>
        <w:t xml:space="preserve">reporting ‘no latrine’ in all the surveyed kebeles compared with 31% at baseline in some kebeles. </w:t>
      </w:r>
    </w:p>
    <w:p w14:paraId="06BE4931" w14:textId="119DC88F" w:rsidR="004964BF" w:rsidRDefault="004964BF" w:rsidP="002C3232">
      <w:pPr>
        <w:jc w:val="both"/>
      </w:pPr>
      <w:r>
        <w:t xml:space="preserve">One of the challenges in the ODF survey was lack of clarity about where, when and who had verified ODF within the implementation team. </w:t>
      </w:r>
      <w:r w:rsidR="006C432D">
        <w:t xml:space="preserve">Going forward for Year 2 the evaluation team would request clear and timely information on </w:t>
      </w:r>
      <w:r>
        <w:t xml:space="preserve">exactly </w:t>
      </w:r>
      <w:r w:rsidR="006C432D">
        <w:t>which kebeles ODF ha</w:t>
      </w:r>
      <w:r>
        <w:t>ve</w:t>
      </w:r>
      <w:r w:rsidR="006C432D">
        <w:t xml:space="preserve"> been verified, by what dat</w:t>
      </w:r>
      <w:r w:rsidR="00B06E5B">
        <w:t>e</w:t>
      </w:r>
      <w:r w:rsidR="006C432D">
        <w:t xml:space="preserve"> and by whom, and by what methods. This will help understand </w:t>
      </w:r>
      <w:r w:rsidR="001C434A">
        <w:t>the</w:t>
      </w:r>
      <w:r w:rsidR="006C432D">
        <w:t xml:space="preserve"> time lag </w:t>
      </w:r>
      <w:r>
        <w:t>between</w:t>
      </w:r>
      <w:r w:rsidR="006C432D">
        <w:t xml:space="preserve"> verification and when the assessment </w:t>
      </w:r>
      <w:r>
        <w:t xml:space="preserve">of this </w:t>
      </w:r>
      <w:r w:rsidR="006C432D">
        <w:t>occur</w:t>
      </w:r>
      <w:r>
        <w:t>s</w:t>
      </w:r>
      <w:r w:rsidR="006C432D">
        <w:t xml:space="preserve">, which </w:t>
      </w:r>
      <w:r>
        <w:t xml:space="preserve">has an impact on the definition of </w:t>
      </w:r>
      <w:r w:rsidR="006C432D">
        <w:t xml:space="preserve">the freshness of faeces seen in the community and households. A clearer definition of ODF and the thresholds </w:t>
      </w:r>
      <w:r w:rsidR="001C434A">
        <w:t>for improvements per year are ideally required from CIFF and WVE</w:t>
      </w:r>
      <w:r w:rsidR="00B06E5B">
        <w:t>.</w:t>
      </w:r>
      <w:r w:rsidR="001807CB">
        <w:t xml:space="preserve"> Behaviour change communication is a necessary component of ODF, which should have occurred with the ODF intervention. Going forward it would </w:t>
      </w:r>
      <w:r w:rsidR="001807CB">
        <w:lastRenderedPageBreak/>
        <w:t xml:space="preserve">be useful to capture this in the assessment. There was no information given by the implementers on what BCC had occurred, if any, and again in Year 2 it would make the program even more effective to understand activities carried out and the impact these have had as they are integral to achieving ODF. </w:t>
      </w:r>
      <w:r>
        <w:t xml:space="preserve">Finally, information on handwashing was captured here to feedback back into the program. Although there was good coverage of this, there are still households </w:t>
      </w:r>
      <w:r w:rsidR="0068791A">
        <w:t xml:space="preserve">and schools </w:t>
      </w:r>
      <w:r>
        <w:t>w</w:t>
      </w:r>
      <w:r w:rsidR="001807CB">
        <w:t>h</w:t>
      </w:r>
      <w:r>
        <w:t>ere handwashing</w:t>
      </w:r>
      <w:r w:rsidR="001807CB">
        <w:t xml:space="preserve"> facilities were absent. There are currently no deliverables for handwashing, yet this is an important factor for STH transmission</w:t>
      </w:r>
      <w:r w:rsidR="0068791A">
        <w:t xml:space="preserve"> as well as other diarrhoeal diseases</w:t>
      </w:r>
      <w:r w:rsidR="001807CB">
        <w:t xml:space="preserve">. If transmission interruption is to be achieved, it would be worth considering this as a targeted deliverable. </w:t>
      </w:r>
    </w:p>
    <w:p w14:paraId="39CA1B94" w14:textId="3E1C54F2" w:rsidR="00715D62" w:rsidRDefault="00A22827" w:rsidP="002C3232">
      <w:pPr>
        <w:pStyle w:val="Heading1"/>
        <w:jc w:val="both"/>
      </w:pPr>
      <w:bookmarkStart w:id="22" w:name="_Toc7167058"/>
      <w:r>
        <w:t>Annex</w:t>
      </w:r>
      <w:r w:rsidR="00FA58C8">
        <w:t xml:space="preserve"> 1</w:t>
      </w:r>
      <w:bookmarkEnd w:id="22"/>
    </w:p>
    <w:p w14:paraId="69D4C773" w14:textId="6ABAF1EC" w:rsidR="00A22827" w:rsidRPr="00A22827" w:rsidRDefault="00A85F90" w:rsidP="002C3232">
      <w:pPr>
        <w:pStyle w:val="Heading2"/>
        <w:jc w:val="both"/>
      </w:pPr>
      <w:bookmarkStart w:id="23" w:name="_Toc7167059"/>
      <w:r>
        <w:t>List of open defecation sites (including weblink to stool photos)</w:t>
      </w:r>
      <w:bookmarkEnd w:id="23"/>
    </w:p>
    <w:p w14:paraId="6925C939" w14:textId="69A57B9B" w:rsidR="00A22827" w:rsidRDefault="00A22827" w:rsidP="002C3232">
      <w:pPr>
        <w:jc w:val="both"/>
        <w:rPr>
          <w:color w:val="C00000"/>
        </w:rPr>
      </w:pP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439"/>
        <w:gridCol w:w="2504"/>
        <w:gridCol w:w="4615"/>
      </w:tblGrid>
      <w:tr w:rsidR="00A22827" w:rsidRPr="00DC372D" w14:paraId="79A3386A" w14:textId="77777777" w:rsidTr="00A22827">
        <w:trPr>
          <w:trHeight w:val="315"/>
        </w:trPr>
        <w:tc>
          <w:tcPr>
            <w:tcW w:w="1250" w:type="dxa"/>
            <w:shd w:val="clear" w:color="auto" w:fill="auto"/>
            <w:noWrap/>
            <w:vAlign w:val="bottom"/>
            <w:hideMark/>
          </w:tcPr>
          <w:p w14:paraId="36D0EFBE" w14:textId="77777777" w:rsidR="00A22827" w:rsidRPr="00DC372D" w:rsidRDefault="00A22827" w:rsidP="002C3232">
            <w:pPr>
              <w:jc w:val="both"/>
              <w:rPr>
                <w:rFonts w:ascii="Calibri" w:hAnsi="Calibri" w:cs="Calibri"/>
                <w:b/>
                <w:bCs/>
                <w:color w:val="000000"/>
                <w:sz w:val="20"/>
                <w:szCs w:val="20"/>
              </w:rPr>
            </w:pPr>
            <w:bookmarkStart w:id="24" w:name="_Hlk7085729"/>
            <w:r w:rsidRPr="00DC372D">
              <w:rPr>
                <w:rFonts w:ascii="Calibri" w:hAnsi="Calibri" w:cs="Calibri"/>
                <w:b/>
                <w:bCs/>
                <w:color w:val="000000"/>
                <w:sz w:val="20"/>
                <w:szCs w:val="20"/>
              </w:rPr>
              <w:t xml:space="preserve">Kebele </w:t>
            </w:r>
          </w:p>
        </w:tc>
        <w:tc>
          <w:tcPr>
            <w:tcW w:w="1439" w:type="dxa"/>
            <w:shd w:val="clear" w:color="auto" w:fill="auto"/>
            <w:noWrap/>
            <w:vAlign w:val="bottom"/>
            <w:hideMark/>
          </w:tcPr>
          <w:p w14:paraId="088A28A3" w14:textId="77777777" w:rsidR="00A22827" w:rsidRPr="00DC372D" w:rsidRDefault="00A22827" w:rsidP="002C3232">
            <w:pPr>
              <w:jc w:val="both"/>
              <w:rPr>
                <w:rFonts w:ascii="Calibri" w:hAnsi="Calibri" w:cs="Calibri"/>
                <w:b/>
                <w:bCs/>
                <w:color w:val="000000"/>
                <w:sz w:val="20"/>
                <w:szCs w:val="20"/>
              </w:rPr>
            </w:pPr>
            <w:r w:rsidRPr="00DC372D">
              <w:rPr>
                <w:rFonts w:ascii="Calibri" w:hAnsi="Calibri" w:cs="Calibri"/>
                <w:b/>
                <w:bCs/>
                <w:color w:val="000000"/>
                <w:sz w:val="20"/>
                <w:szCs w:val="20"/>
              </w:rPr>
              <w:t xml:space="preserve">No. of OD </w:t>
            </w:r>
          </w:p>
        </w:tc>
        <w:tc>
          <w:tcPr>
            <w:tcW w:w="2504" w:type="dxa"/>
            <w:shd w:val="clear" w:color="auto" w:fill="auto"/>
            <w:noWrap/>
            <w:vAlign w:val="bottom"/>
            <w:hideMark/>
          </w:tcPr>
          <w:p w14:paraId="3745BC2C" w14:textId="77777777" w:rsidR="00A22827" w:rsidRPr="00DC372D" w:rsidRDefault="00A22827" w:rsidP="002C3232">
            <w:pPr>
              <w:jc w:val="both"/>
              <w:rPr>
                <w:rFonts w:ascii="Calibri" w:hAnsi="Calibri" w:cs="Calibri"/>
                <w:b/>
                <w:bCs/>
                <w:color w:val="000000"/>
                <w:sz w:val="20"/>
                <w:szCs w:val="20"/>
              </w:rPr>
            </w:pPr>
            <w:r w:rsidRPr="00DC372D">
              <w:rPr>
                <w:rFonts w:ascii="Calibri" w:hAnsi="Calibri" w:cs="Calibri"/>
                <w:b/>
                <w:bCs/>
                <w:color w:val="000000"/>
                <w:sz w:val="20"/>
                <w:szCs w:val="20"/>
              </w:rPr>
              <w:t xml:space="preserve">Location </w:t>
            </w:r>
          </w:p>
        </w:tc>
        <w:tc>
          <w:tcPr>
            <w:tcW w:w="4615" w:type="dxa"/>
            <w:shd w:val="clear" w:color="auto" w:fill="auto"/>
            <w:noWrap/>
            <w:vAlign w:val="bottom"/>
            <w:hideMark/>
          </w:tcPr>
          <w:p w14:paraId="0950BE5A" w14:textId="77777777" w:rsidR="00A22827" w:rsidRPr="00DC372D" w:rsidRDefault="00A22827" w:rsidP="002C3232">
            <w:pPr>
              <w:jc w:val="both"/>
              <w:rPr>
                <w:rFonts w:ascii="Calibri" w:hAnsi="Calibri" w:cs="Calibri"/>
                <w:b/>
                <w:bCs/>
                <w:color w:val="000000"/>
                <w:sz w:val="20"/>
                <w:szCs w:val="20"/>
              </w:rPr>
            </w:pPr>
            <w:r w:rsidRPr="00DC372D">
              <w:rPr>
                <w:rFonts w:ascii="Calibri" w:hAnsi="Calibri" w:cs="Calibri"/>
                <w:b/>
                <w:bCs/>
                <w:color w:val="000000"/>
                <w:sz w:val="20"/>
                <w:szCs w:val="20"/>
              </w:rPr>
              <w:t>Weblink to stool photo</w:t>
            </w:r>
          </w:p>
        </w:tc>
      </w:tr>
      <w:tr w:rsidR="00A22827" w:rsidRPr="00DC372D" w14:paraId="4F2142EE" w14:textId="77777777" w:rsidTr="00A22827">
        <w:trPr>
          <w:trHeight w:val="315"/>
        </w:trPr>
        <w:tc>
          <w:tcPr>
            <w:tcW w:w="1250" w:type="dxa"/>
            <w:shd w:val="clear" w:color="auto" w:fill="auto"/>
            <w:noWrap/>
            <w:vAlign w:val="bottom"/>
            <w:hideMark/>
          </w:tcPr>
          <w:p w14:paraId="05B843C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Korke Doge</w:t>
            </w:r>
          </w:p>
        </w:tc>
        <w:tc>
          <w:tcPr>
            <w:tcW w:w="1439" w:type="dxa"/>
            <w:shd w:val="clear" w:color="auto" w:fill="auto"/>
            <w:noWrap/>
            <w:vAlign w:val="bottom"/>
            <w:hideMark/>
          </w:tcPr>
          <w:p w14:paraId="090CFA2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8</w:t>
            </w:r>
          </w:p>
        </w:tc>
        <w:tc>
          <w:tcPr>
            <w:tcW w:w="2504" w:type="dxa"/>
            <w:shd w:val="clear" w:color="auto" w:fill="auto"/>
            <w:noWrap/>
            <w:vAlign w:val="bottom"/>
            <w:hideMark/>
          </w:tcPr>
          <w:p w14:paraId="51E5108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Sports field(1), Around market(1), Community field(3), By road(3)</w:t>
            </w:r>
          </w:p>
        </w:tc>
        <w:tc>
          <w:tcPr>
            <w:tcW w:w="4615" w:type="dxa"/>
            <w:shd w:val="clear" w:color="auto" w:fill="auto"/>
            <w:noWrap/>
            <w:vAlign w:val="bottom"/>
            <w:hideMark/>
          </w:tcPr>
          <w:p w14:paraId="5BB879B0"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https://geshiaroeval.surveycto.com/view/submission-attachment/1555060669788.jpg?blobKey=57</w:t>
            </w:r>
          </w:p>
        </w:tc>
      </w:tr>
      <w:tr w:rsidR="00A22827" w:rsidRPr="00DC372D" w14:paraId="6324B511" w14:textId="77777777" w:rsidTr="00A22827">
        <w:trPr>
          <w:trHeight w:val="315"/>
        </w:trPr>
        <w:tc>
          <w:tcPr>
            <w:tcW w:w="1250" w:type="dxa"/>
            <w:shd w:val="clear" w:color="auto" w:fill="auto"/>
            <w:noWrap/>
            <w:vAlign w:val="bottom"/>
            <w:hideMark/>
          </w:tcPr>
          <w:p w14:paraId="4A11972D"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FE176B6" w14:textId="77777777" w:rsidR="00A22827" w:rsidRPr="00DC372D" w:rsidRDefault="00A22827" w:rsidP="002C3232">
            <w:pPr>
              <w:jc w:val="both"/>
              <w:rPr>
                <w:sz w:val="20"/>
                <w:szCs w:val="20"/>
              </w:rPr>
            </w:pPr>
          </w:p>
        </w:tc>
        <w:tc>
          <w:tcPr>
            <w:tcW w:w="2504" w:type="dxa"/>
            <w:shd w:val="clear" w:color="auto" w:fill="auto"/>
            <w:noWrap/>
            <w:vAlign w:val="bottom"/>
            <w:hideMark/>
          </w:tcPr>
          <w:p w14:paraId="2793E408" w14:textId="77777777" w:rsidR="00A22827" w:rsidRPr="00DC372D" w:rsidRDefault="00A22827" w:rsidP="002C3232">
            <w:pPr>
              <w:jc w:val="both"/>
              <w:rPr>
                <w:sz w:val="20"/>
                <w:szCs w:val="20"/>
              </w:rPr>
            </w:pPr>
          </w:p>
        </w:tc>
        <w:tc>
          <w:tcPr>
            <w:tcW w:w="4615" w:type="dxa"/>
            <w:shd w:val="clear" w:color="auto" w:fill="auto"/>
            <w:noWrap/>
            <w:vAlign w:val="bottom"/>
            <w:hideMark/>
          </w:tcPr>
          <w:p w14:paraId="6F9FDE6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https://geshiaroeval.surveycto.com/view/submission-attachment/1554952752747.jpg?blobKey=58</w:t>
            </w:r>
          </w:p>
        </w:tc>
      </w:tr>
      <w:tr w:rsidR="00A22827" w:rsidRPr="00DC372D" w14:paraId="0F63BD7B" w14:textId="77777777" w:rsidTr="00A22827">
        <w:trPr>
          <w:trHeight w:val="315"/>
        </w:trPr>
        <w:tc>
          <w:tcPr>
            <w:tcW w:w="1250" w:type="dxa"/>
            <w:shd w:val="clear" w:color="auto" w:fill="auto"/>
            <w:noWrap/>
            <w:vAlign w:val="bottom"/>
            <w:hideMark/>
          </w:tcPr>
          <w:p w14:paraId="1243334E"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71400EB" w14:textId="77777777" w:rsidR="00A22827" w:rsidRPr="00DC372D" w:rsidRDefault="00A22827" w:rsidP="002C3232">
            <w:pPr>
              <w:jc w:val="both"/>
              <w:rPr>
                <w:sz w:val="20"/>
                <w:szCs w:val="20"/>
              </w:rPr>
            </w:pPr>
          </w:p>
        </w:tc>
        <w:tc>
          <w:tcPr>
            <w:tcW w:w="2504" w:type="dxa"/>
            <w:shd w:val="clear" w:color="auto" w:fill="auto"/>
            <w:noWrap/>
            <w:vAlign w:val="bottom"/>
            <w:hideMark/>
          </w:tcPr>
          <w:p w14:paraId="1573F916" w14:textId="77777777" w:rsidR="00A22827" w:rsidRPr="00DC372D" w:rsidRDefault="00A22827" w:rsidP="002C3232">
            <w:pPr>
              <w:jc w:val="both"/>
              <w:rPr>
                <w:sz w:val="20"/>
                <w:szCs w:val="20"/>
              </w:rPr>
            </w:pPr>
          </w:p>
        </w:tc>
        <w:tc>
          <w:tcPr>
            <w:tcW w:w="4615" w:type="dxa"/>
            <w:shd w:val="clear" w:color="auto" w:fill="auto"/>
            <w:noWrap/>
            <w:vAlign w:val="bottom"/>
            <w:hideMark/>
          </w:tcPr>
          <w:p w14:paraId="1D277FEF"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https://geshiaroeval.surveycto.com/view/submission-attachment/1555059392415.jpg?blobKey=59</w:t>
            </w:r>
          </w:p>
        </w:tc>
      </w:tr>
      <w:tr w:rsidR="00A22827" w:rsidRPr="00DC372D" w14:paraId="4735A6C4" w14:textId="77777777" w:rsidTr="00A22827">
        <w:trPr>
          <w:trHeight w:val="315"/>
        </w:trPr>
        <w:tc>
          <w:tcPr>
            <w:tcW w:w="1250" w:type="dxa"/>
            <w:shd w:val="clear" w:color="auto" w:fill="auto"/>
            <w:noWrap/>
            <w:vAlign w:val="bottom"/>
            <w:hideMark/>
          </w:tcPr>
          <w:p w14:paraId="0068E05E"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27430F7" w14:textId="77777777" w:rsidR="00A22827" w:rsidRPr="00DC372D" w:rsidRDefault="00A22827" w:rsidP="002C3232">
            <w:pPr>
              <w:jc w:val="both"/>
              <w:rPr>
                <w:sz w:val="20"/>
                <w:szCs w:val="20"/>
              </w:rPr>
            </w:pPr>
          </w:p>
        </w:tc>
        <w:tc>
          <w:tcPr>
            <w:tcW w:w="2504" w:type="dxa"/>
            <w:shd w:val="clear" w:color="auto" w:fill="auto"/>
            <w:noWrap/>
            <w:vAlign w:val="bottom"/>
            <w:hideMark/>
          </w:tcPr>
          <w:p w14:paraId="4E876420" w14:textId="77777777" w:rsidR="00A22827" w:rsidRPr="00DC372D" w:rsidRDefault="00A22827" w:rsidP="002C3232">
            <w:pPr>
              <w:jc w:val="both"/>
              <w:rPr>
                <w:sz w:val="20"/>
                <w:szCs w:val="20"/>
              </w:rPr>
            </w:pPr>
          </w:p>
        </w:tc>
        <w:tc>
          <w:tcPr>
            <w:tcW w:w="4615" w:type="dxa"/>
            <w:shd w:val="clear" w:color="auto" w:fill="auto"/>
            <w:noWrap/>
            <w:vAlign w:val="bottom"/>
            <w:hideMark/>
          </w:tcPr>
          <w:p w14:paraId="3B18F32C"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https://geshiaroeval.surveycto.com/view/submission-attachment/1555057922394.jpg?blobKey=60</w:t>
            </w:r>
          </w:p>
        </w:tc>
      </w:tr>
      <w:tr w:rsidR="00A22827" w:rsidRPr="00DC372D" w14:paraId="47F807E4" w14:textId="77777777" w:rsidTr="00A22827">
        <w:trPr>
          <w:trHeight w:val="315"/>
        </w:trPr>
        <w:tc>
          <w:tcPr>
            <w:tcW w:w="1250" w:type="dxa"/>
            <w:shd w:val="clear" w:color="auto" w:fill="auto"/>
            <w:noWrap/>
            <w:vAlign w:val="bottom"/>
            <w:hideMark/>
          </w:tcPr>
          <w:p w14:paraId="704B877D"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C99C1E5" w14:textId="77777777" w:rsidR="00A22827" w:rsidRPr="00DC372D" w:rsidRDefault="00A22827" w:rsidP="002C3232">
            <w:pPr>
              <w:jc w:val="both"/>
              <w:rPr>
                <w:sz w:val="20"/>
                <w:szCs w:val="20"/>
              </w:rPr>
            </w:pPr>
          </w:p>
        </w:tc>
        <w:tc>
          <w:tcPr>
            <w:tcW w:w="2504" w:type="dxa"/>
            <w:shd w:val="clear" w:color="auto" w:fill="auto"/>
            <w:noWrap/>
            <w:vAlign w:val="bottom"/>
            <w:hideMark/>
          </w:tcPr>
          <w:p w14:paraId="51B02EDB" w14:textId="77777777" w:rsidR="00A22827" w:rsidRPr="00DC372D" w:rsidRDefault="00A22827" w:rsidP="002C3232">
            <w:pPr>
              <w:jc w:val="both"/>
              <w:rPr>
                <w:sz w:val="20"/>
                <w:szCs w:val="20"/>
              </w:rPr>
            </w:pPr>
          </w:p>
        </w:tc>
        <w:tc>
          <w:tcPr>
            <w:tcW w:w="4615" w:type="dxa"/>
            <w:shd w:val="clear" w:color="auto" w:fill="auto"/>
            <w:noWrap/>
            <w:vAlign w:val="bottom"/>
            <w:hideMark/>
          </w:tcPr>
          <w:p w14:paraId="6F025807"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https://geshiaroeval.surveycto.com/view/submission-attachment/1555057200374.jpg?blobKey=62</w:t>
            </w:r>
          </w:p>
        </w:tc>
      </w:tr>
      <w:tr w:rsidR="00A22827" w:rsidRPr="00DC372D" w14:paraId="41AE6F45" w14:textId="77777777" w:rsidTr="00A22827">
        <w:trPr>
          <w:trHeight w:val="315"/>
        </w:trPr>
        <w:tc>
          <w:tcPr>
            <w:tcW w:w="1250" w:type="dxa"/>
            <w:shd w:val="clear" w:color="auto" w:fill="auto"/>
            <w:noWrap/>
            <w:vAlign w:val="bottom"/>
            <w:hideMark/>
          </w:tcPr>
          <w:p w14:paraId="11539FB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022891E" w14:textId="77777777" w:rsidR="00A22827" w:rsidRPr="00DC372D" w:rsidRDefault="00A22827" w:rsidP="002C3232">
            <w:pPr>
              <w:jc w:val="both"/>
              <w:rPr>
                <w:sz w:val="20"/>
                <w:szCs w:val="20"/>
              </w:rPr>
            </w:pPr>
          </w:p>
        </w:tc>
        <w:tc>
          <w:tcPr>
            <w:tcW w:w="2504" w:type="dxa"/>
            <w:shd w:val="clear" w:color="auto" w:fill="auto"/>
            <w:noWrap/>
            <w:vAlign w:val="bottom"/>
            <w:hideMark/>
          </w:tcPr>
          <w:p w14:paraId="57F31DBC" w14:textId="77777777" w:rsidR="00A22827" w:rsidRPr="00DC372D" w:rsidRDefault="00A22827" w:rsidP="002C3232">
            <w:pPr>
              <w:jc w:val="both"/>
              <w:rPr>
                <w:sz w:val="20"/>
                <w:szCs w:val="20"/>
              </w:rPr>
            </w:pPr>
          </w:p>
        </w:tc>
        <w:tc>
          <w:tcPr>
            <w:tcW w:w="4615" w:type="dxa"/>
            <w:shd w:val="clear" w:color="auto" w:fill="auto"/>
            <w:noWrap/>
            <w:vAlign w:val="bottom"/>
            <w:hideMark/>
          </w:tcPr>
          <w:p w14:paraId="24C8AD5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https://geshiaroeval.surveycto.com/view/submission-attachment/1555060869084.jpg?blobKey=63</w:t>
            </w:r>
          </w:p>
        </w:tc>
      </w:tr>
      <w:tr w:rsidR="00A22827" w:rsidRPr="00DC372D" w14:paraId="3A8EF0E9" w14:textId="77777777" w:rsidTr="00A22827">
        <w:trPr>
          <w:trHeight w:val="315"/>
        </w:trPr>
        <w:tc>
          <w:tcPr>
            <w:tcW w:w="1250" w:type="dxa"/>
            <w:shd w:val="clear" w:color="auto" w:fill="auto"/>
            <w:noWrap/>
            <w:vAlign w:val="bottom"/>
            <w:hideMark/>
          </w:tcPr>
          <w:p w14:paraId="5BEF784A"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CE6A101" w14:textId="77777777" w:rsidR="00A22827" w:rsidRPr="00DC372D" w:rsidRDefault="00A22827" w:rsidP="002C3232">
            <w:pPr>
              <w:jc w:val="both"/>
              <w:rPr>
                <w:sz w:val="20"/>
                <w:szCs w:val="20"/>
              </w:rPr>
            </w:pPr>
          </w:p>
        </w:tc>
        <w:tc>
          <w:tcPr>
            <w:tcW w:w="2504" w:type="dxa"/>
            <w:shd w:val="clear" w:color="auto" w:fill="auto"/>
            <w:noWrap/>
            <w:vAlign w:val="bottom"/>
            <w:hideMark/>
          </w:tcPr>
          <w:p w14:paraId="06BB48FB" w14:textId="77777777" w:rsidR="00A22827" w:rsidRPr="00DC372D" w:rsidRDefault="00A22827" w:rsidP="002C3232">
            <w:pPr>
              <w:jc w:val="both"/>
              <w:rPr>
                <w:sz w:val="20"/>
                <w:szCs w:val="20"/>
              </w:rPr>
            </w:pPr>
          </w:p>
        </w:tc>
        <w:tc>
          <w:tcPr>
            <w:tcW w:w="4615" w:type="dxa"/>
            <w:shd w:val="clear" w:color="auto" w:fill="auto"/>
            <w:noWrap/>
            <w:vAlign w:val="bottom"/>
            <w:hideMark/>
          </w:tcPr>
          <w:p w14:paraId="59EB7FB4"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https://geshiaroeval.surveycto.com/view/submission-attachment/1555060936262.jpg?blobKey=65</w:t>
            </w:r>
          </w:p>
        </w:tc>
      </w:tr>
      <w:tr w:rsidR="00A22827" w:rsidRPr="00DC372D" w14:paraId="5346AF45" w14:textId="77777777" w:rsidTr="00A22827">
        <w:trPr>
          <w:trHeight w:val="315"/>
        </w:trPr>
        <w:tc>
          <w:tcPr>
            <w:tcW w:w="1250" w:type="dxa"/>
            <w:shd w:val="clear" w:color="auto" w:fill="auto"/>
            <w:noWrap/>
            <w:vAlign w:val="bottom"/>
            <w:hideMark/>
          </w:tcPr>
          <w:p w14:paraId="18BCF04A"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35B11F7" w14:textId="77777777" w:rsidR="00A22827" w:rsidRPr="00DC372D" w:rsidRDefault="00A22827" w:rsidP="002C3232">
            <w:pPr>
              <w:jc w:val="both"/>
              <w:rPr>
                <w:sz w:val="20"/>
                <w:szCs w:val="20"/>
              </w:rPr>
            </w:pPr>
          </w:p>
        </w:tc>
        <w:tc>
          <w:tcPr>
            <w:tcW w:w="2504" w:type="dxa"/>
            <w:shd w:val="clear" w:color="auto" w:fill="auto"/>
            <w:noWrap/>
            <w:vAlign w:val="bottom"/>
            <w:hideMark/>
          </w:tcPr>
          <w:p w14:paraId="77CCE45A" w14:textId="77777777" w:rsidR="00A22827" w:rsidRPr="00DC372D" w:rsidRDefault="00A22827" w:rsidP="002C3232">
            <w:pPr>
              <w:jc w:val="both"/>
              <w:rPr>
                <w:sz w:val="20"/>
                <w:szCs w:val="20"/>
              </w:rPr>
            </w:pPr>
          </w:p>
        </w:tc>
        <w:tc>
          <w:tcPr>
            <w:tcW w:w="4615" w:type="dxa"/>
            <w:shd w:val="clear" w:color="auto" w:fill="auto"/>
            <w:noWrap/>
            <w:vAlign w:val="bottom"/>
            <w:hideMark/>
          </w:tcPr>
          <w:p w14:paraId="0A6156AC"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https://geshiaroeval.surveycto.com/view/submission-attachment/1555142506795.jpg?blobKey=84</w:t>
            </w:r>
          </w:p>
        </w:tc>
      </w:tr>
      <w:tr w:rsidR="00A22827" w:rsidRPr="00DC372D" w14:paraId="15CA9A9A" w14:textId="77777777" w:rsidTr="00A22827">
        <w:trPr>
          <w:trHeight w:val="315"/>
        </w:trPr>
        <w:tc>
          <w:tcPr>
            <w:tcW w:w="1250" w:type="dxa"/>
            <w:shd w:val="clear" w:color="auto" w:fill="auto"/>
            <w:noWrap/>
            <w:vAlign w:val="bottom"/>
            <w:hideMark/>
          </w:tcPr>
          <w:p w14:paraId="59BEB90A"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4CD9FB6" w14:textId="77777777" w:rsidR="00A22827" w:rsidRPr="00DC372D" w:rsidRDefault="00A22827" w:rsidP="002C3232">
            <w:pPr>
              <w:jc w:val="both"/>
              <w:rPr>
                <w:sz w:val="20"/>
                <w:szCs w:val="20"/>
              </w:rPr>
            </w:pPr>
          </w:p>
        </w:tc>
        <w:tc>
          <w:tcPr>
            <w:tcW w:w="2504" w:type="dxa"/>
            <w:shd w:val="clear" w:color="auto" w:fill="auto"/>
            <w:noWrap/>
            <w:vAlign w:val="bottom"/>
            <w:hideMark/>
          </w:tcPr>
          <w:p w14:paraId="5F74ABE2" w14:textId="77777777" w:rsidR="00A22827" w:rsidRPr="00DC372D" w:rsidRDefault="00A22827" w:rsidP="002C3232">
            <w:pPr>
              <w:jc w:val="both"/>
              <w:rPr>
                <w:sz w:val="20"/>
                <w:szCs w:val="20"/>
              </w:rPr>
            </w:pPr>
          </w:p>
        </w:tc>
        <w:tc>
          <w:tcPr>
            <w:tcW w:w="4615" w:type="dxa"/>
            <w:shd w:val="clear" w:color="auto" w:fill="auto"/>
            <w:noWrap/>
            <w:vAlign w:val="bottom"/>
            <w:hideMark/>
          </w:tcPr>
          <w:p w14:paraId="19F2E1BC" w14:textId="77777777" w:rsidR="00A22827" w:rsidRPr="00DC372D" w:rsidRDefault="00A22827" w:rsidP="002C3232">
            <w:pPr>
              <w:jc w:val="both"/>
              <w:rPr>
                <w:sz w:val="20"/>
                <w:szCs w:val="20"/>
              </w:rPr>
            </w:pPr>
          </w:p>
        </w:tc>
      </w:tr>
      <w:tr w:rsidR="00A22827" w:rsidRPr="00DC372D" w14:paraId="760EEC05" w14:textId="77777777" w:rsidTr="00A22827">
        <w:trPr>
          <w:trHeight w:val="315"/>
        </w:trPr>
        <w:tc>
          <w:tcPr>
            <w:tcW w:w="1250" w:type="dxa"/>
            <w:shd w:val="clear" w:color="auto" w:fill="auto"/>
            <w:noWrap/>
            <w:vAlign w:val="bottom"/>
            <w:hideMark/>
          </w:tcPr>
          <w:p w14:paraId="1899CD5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Adama Mino</w:t>
            </w:r>
          </w:p>
        </w:tc>
        <w:tc>
          <w:tcPr>
            <w:tcW w:w="1439" w:type="dxa"/>
            <w:shd w:val="clear" w:color="auto" w:fill="auto"/>
            <w:noWrap/>
            <w:vAlign w:val="bottom"/>
            <w:hideMark/>
          </w:tcPr>
          <w:p w14:paraId="5F67D38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49</w:t>
            </w:r>
          </w:p>
        </w:tc>
        <w:tc>
          <w:tcPr>
            <w:tcW w:w="2504" w:type="dxa"/>
            <w:shd w:val="clear" w:color="auto" w:fill="auto"/>
            <w:noWrap/>
            <w:vAlign w:val="bottom"/>
            <w:hideMark/>
          </w:tcPr>
          <w:p w14:paraId="2D29E597"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Community field(23), By river(3), By road(22), other(1)</w:t>
            </w:r>
          </w:p>
        </w:tc>
        <w:tc>
          <w:tcPr>
            <w:tcW w:w="4615" w:type="dxa"/>
            <w:shd w:val="clear" w:color="auto" w:fill="auto"/>
            <w:noWrap/>
            <w:vAlign w:val="bottom"/>
            <w:hideMark/>
          </w:tcPr>
          <w:p w14:paraId="3B5990A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https://geshiaroeval.surveycto.com/view/submission-attachment/1554822112202.jpg?blobKey=24</w:t>
            </w:r>
          </w:p>
        </w:tc>
      </w:tr>
      <w:tr w:rsidR="00A22827" w:rsidRPr="00DC372D" w14:paraId="4E4C74DE" w14:textId="77777777" w:rsidTr="00A22827">
        <w:trPr>
          <w:trHeight w:val="315"/>
        </w:trPr>
        <w:tc>
          <w:tcPr>
            <w:tcW w:w="1250" w:type="dxa"/>
            <w:shd w:val="clear" w:color="auto" w:fill="auto"/>
            <w:noWrap/>
            <w:vAlign w:val="bottom"/>
            <w:hideMark/>
          </w:tcPr>
          <w:p w14:paraId="3581731A"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2298CE1" w14:textId="77777777" w:rsidR="00A22827" w:rsidRPr="00DC372D" w:rsidRDefault="00A22827" w:rsidP="002C3232">
            <w:pPr>
              <w:jc w:val="both"/>
              <w:rPr>
                <w:sz w:val="20"/>
                <w:szCs w:val="20"/>
              </w:rPr>
            </w:pPr>
          </w:p>
        </w:tc>
        <w:tc>
          <w:tcPr>
            <w:tcW w:w="2504" w:type="dxa"/>
            <w:shd w:val="clear" w:color="auto" w:fill="auto"/>
            <w:noWrap/>
            <w:vAlign w:val="bottom"/>
            <w:hideMark/>
          </w:tcPr>
          <w:p w14:paraId="4F0E64CF" w14:textId="77777777" w:rsidR="00A22827" w:rsidRPr="00DC372D" w:rsidRDefault="00A22827" w:rsidP="002C3232">
            <w:pPr>
              <w:jc w:val="both"/>
              <w:rPr>
                <w:sz w:val="20"/>
                <w:szCs w:val="20"/>
              </w:rPr>
            </w:pPr>
          </w:p>
        </w:tc>
        <w:tc>
          <w:tcPr>
            <w:tcW w:w="4615" w:type="dxa"/>
            <w:shd w:val="clear" w:color="auto" w:fill="auto"/>
            <w:noWrap/>
            <w:vAlign w:val="bottom"/>
            <w:hideMark/>
          </w:tcPr>
          <w:p w14:paraId="763E479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https://geshiaroeval.surveycto.com/view/submission-attachment/1554819718209.jpg?blobKey=31</w:t>
            </w:r>
          </w:p>
        </w:tc>
      </w:tr>
      <w:tr w:rsidR="00A22827" w:rsidRPr="00DC372D" w14:paraId="79C5CE8A" w14:textId="77777777" w:rsidTr="00A22827">
        <w:trPr>
          <w:trHeight w:val="315"/>
        </w:trPr>
        <w:tc>
          <w:tcPr>
            <w:tcW w:w="1250" w:type="dxa"/>
            <w:shd w:val="clear" w:color="auto" w:fill="auto"/>
            <w:noWrap/>
            <w:vAlign w:val="bottom"/>
            <w:hideMark/>
          </w:tcPr>
          <w:p w14:paraId="662C57C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E2FE25A" w14:textId="77777777" w:rsidR="00A22827" w:rsidRPr="00DC372D" w:rsidRDefault="00A22827" w:rsidP="002C3232">
            <w:pPr>
              <w:jc w:val="both"/>
              <w:rPr>
                <w:sz w:val="20"/>
                <w:szCs w:val="20"/>
              </w:rPr>
            </w:pPr>
          </w:p>
        </w:tc>
        <w:tc>
          <w:tcPr>
            <w:tcW w:w="2504" w:type="dxa"/>
            <w:shd w:val="clear" w:color="auto" w:fill="auto"/>
            <w:noWrap/>
            <w:vAlign w:val="bottom"/>
            <w:hideMark/>
          </w:tcPr>
          <w:p w14:paraId="1E0B82F8" w14:textId="77777777" w:rsidR="00A22827" w:rsidRPr="00DC372D" w:rsidRDefault="00A22827" w:rsidP="002C3232">
            <w:pPr>
              <w:jc w:val="both"/>
              <w:rPr>
                <w:sz w:val="20"/>
                <w:szCs w:val="20"/>
              </w:rPr>
            </w:pPr>
          </w:p>
        </w:tc>
        <w:tc>
          <w:tcPr>
            <w:tcW w:w="4615" w:type="dxa"/>
            <w:shd w:val="clear" w:color="auto" w:fill="auto"/>
            <w:noWrap/>
            <w:vAlign w:val="bottom"/>
            <w:hideMark/>
          </w:tcPr>
          <w:p w14:paraId="3AAC29A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https://geshiaroeval.surveycto.com/view/submission-attachment/1554888582212.jpg?blobKey=34</w:t>
            </w:r>
          </w:p>
        </w:tc>
      </w:tr>
      <w:tr w:rsidR="00A22827" w:rsidRPr="00DC372D" w14:paraId="35C37B35" w14:textId="77777777" w:rsidTr="00A22827">
        <w:trPr>
          <w:trHeight w:val="315"/>
        </w:trPr>
        <w:tc>
          <w:tcPr>
            <w:tcW w:w="1250" w:type="dxa"/>
            <w:shd w:val="clear" w:color="auto" w:fill="auto"/>
            <w:noWrap/>
            <w:vAlign w:val="bottom"/>
            <w:hideMark/>
          </w:tcPr>
          <w:p w14:paraId="34918828"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E214278" w14:textId="77777777" w:rsidR="00A22827" w:rsidRPr="00DC372D" w:rsidRDefault="00A22827" w:rsidP="002C3232">
            <w:pPr>
              <w:jc w:val="both"/>
              <w:rPr>
                <w:sz w:val="20"/>
                <w:szCs w:val="20"/>
              </w:rPr>
            </w:pPr>
          </w:p>
        </w:tc>
        <w:tc>
          <w:tcPr>
            <w:tcW w:w="2504" w:type="dxa"/>
            <w:shd w:val="clear" w:color="auto" w:fill="auto"/>
            <w:noWrap/>
            <w:vAlign w:val="bottom"/>
            <w:hideMark/>
          </w:tcPr>
          <w:p w14:paraId="6CFFCA8F" w14:textId="77777777" w:rsidR="00A22827" w:rsidRPr="00DC372D" w:rsidRDefault="00A22827" w:rsidP="002C3232">
            <w:pPr>
              <w:jc w:val="both"/>
              <w:rPr>
                <w:sz w:val="20"/>
                <w:szCs w:val="20"/>
              </w:rPr>
            </w:pPr>
          </w:p>
        </w:tc>
        <w:tc>
          <w:tcPr>
            <w:tcW w:w="4615" w:type="dxa"/>
            <w:shd w:val="clear" w:color="auto" w:fill="auto"/>
            <w:noWrap/>
            <w:vAlign w:val="bottom"/>
            <w:hideMark/>
          </w:tcPr>
          <w:p w14:paraId="2C0ACF67"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https://geshiaroeval.surveycto.com/view/submission-attachment/1554821197553.jpg?blobKey=35</w:t>
            </w:r>
          </w:p>
        </w:tc>
      </w:tr>
      <w:tr w:rsidR="00A22827" w:rsidRPr="00DC372D" w14:paraId="73DACD7D" w14:textId="77777777" w:rsidTr="00A22827">
        <w:trPr>
          <w:trHeight w:val="315"/>
        </w:trPr>
        <w:tc>
          <w:tcPr>
            <w:tcW w:w="1250" w:type="dxa"/>
            <w:shd w:val="clear" w:color="auto" w:fill="auto"/>
            <w:noWrap/>
            <w:vAlign w:val="bottom"/>
            <w:hideMark/>
          </w:tcPr>
          <w:p w14:paraId="275A8376"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6720C39" w14:textId="77777777" w:rsidR="00A22827" w:rsidRPr="00DC372D" w:rsidRDefault="00A22827" w:rsidP="002C3232">
            <w:pPr>
              <w:jc w:val="both"/>
              <w:rPr>
                <w:sz w:val="20"/>
                <w:szCs w:val="20"/>
              </w:rPr>
            </w:pPr>
          </w:p>
        </w:tc>
        <w:tc>
          <w:tcPr>
            <w:tcW w:w="2504" w:type="dxa"/>
            <w:shd w:val="clear" w:color="auto" w:fill="auto"/>
            <w:noWrap/>
            <w:vAlign w:val="bottom"/>
            <w:hideMark/>
          </w:tcPr>
          <w:p w14:paraId="704BD60C" w14:textId="77777777" w:rsidR="00A22827" w:rsidRPr="00DC372D" w:rsidRDefault="00A22827" w:rsidP="002C3232">
            <w:pPr>
              <w:jc w:val="both"/>
              <w:rPr>
                <w:sz w:val="20"/>
                <w:szCs w:val="20"/>
              </w:rPr>
            </w:pPr>
          </w:p>
        </w:tc>
        <w:tc>
          <w:tcPr>
            <w:tcW w:w="4615" w:type="dxa"/>
            <w:shd w:val="clear" w:color="auto" w:fill="auto"/>
            <w:noWrap/>
            <w:vAlign w:val="bottom"/>
            <w:hideMark/>
          </w:tcPr>
          <w:p w14:paraId="285F876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https://geshiaroeval.surveycto.com/view/submission-attachment/1554889311780.jpg?blobKey=38</w:t>
            </w:r>
          </w:p>
        </w:tc>
      </w:tr>
      <w:tr w:rsidR="00A22827" w:rsidRPr="00DC372D" w14:paraId="118B4CBB" w14:textId="77777777" w:rsidTr="00A22827">
        <w:trPr>
          <w:trHeight w:val="315"/>
        </w:trPr>
        <w:tc>
          <w:tcPr>
            <w:tcW w:w="1250" w:type="dxa"/>
            <w:shd w:val="clear" w:color="auto" w:fill="auto"/>
            <w:noWrap/>
            <w:vAlign w:val="bottom"/>
            <w:hideMark/>
          </w:tcPr>
          <w:p w14:paraId="2C0A2867"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CBCB1CA" w14:textId="77777777" w:rsidR="00A22827" w:rsidRPr="00DC372D" w:rsidRDefault="00A22827" w:rsidP="002C3232">
            <w:pPr>
              <w:jc w:val="both"/>
              <w:rPr>
                <w:sz w:val="20"/>
                <w:szCs w:val="20"/>
              </w:rPr>
            </w:pPr>
          </w:p>
        </w:tc>
        <w:tc>
          <w:tcPr>
            <w:tcW w:w="2504" w:type="dxa"/>
            <w:shd w:val="clear" w:color="auto" w:fill="auto"/>
            <w:noWrap/>
            <w:vAlign w:val="bottom"/>
            <w:hideMark/>
          </w:tcPr>
          <w:p w14:paraId="0DFD58F8" w14:textId="77777777" w:rsidR="00A22827" w:rsidRPr="00DC372D" w:rsidRDefault="00A22827" w:rsidP="002C3232">
            <w:pPr>
              <w:jc w:val="both"/>
              <w:rPr>
                <w:sz w:val="20"/>
                <w:szCs w:val="20"/>
              </w:rPr>
            </w:pPr>
          </w:p>
        </w:tc>
        <w:tc>
          <w:tcPr>
            <w:tcW w:w="4615" w:type="dxa"/>
            <w:shd w:val="clear" w:color="auto" w:fill="auto"/>
            <w:noWrap/>
            <w:vAlign w:val="bottom"/>
            <w:hideMark/>
          </w:tcPr>
          <w:p w14:paraId="4B4AD99E"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https://geshiaroeval.surveycto.com/view/submission-attachment/1554892152072.jpg?blobKey=40</w:t>
            </w:r>
          </w:p>
        </w:tc>
      </w:tr>
      <w:tr w:rsidR="00A22827" w:rsidRPr="00DC372D" w14:paraId="16E30BD9" w14:textId="77777777" w:rsidTr="00A22827">
        <w:trPr>
          <w:trHeight w:val="315"/>
        </w:trPr>
        <w:tc>
          <w:tcPr>
            <w:tcW w:w="1250" w:type="dxa"/>
            <w:shd w:val="clear" w:color="auto" w:fill="auto"/>
            <w:noWrap/>
            <w:vAlign w:val="bottom"/>
            <w:hideMark/>
          </w:tcPr>
          <w:p w14:paraId="280B5C9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6EC6266" w14:textId="77777777" w:rsidR="00A22827" w:rsidRPr="00DC372D" w:rsidRDefault="00A22827" w:rsidP="002C3232">
            <w:pPr>
              <w:jc w:val="both"/>
              <w:rPr>
                <w:sz w:val="20"/>
                <w:szCs w:val="20"/>
              </w:rPr>
            </w:pPr>
          </w:p>
        </w:tc>
        <w:tc>
          <w:tcPr>
            <w:tcW w:w="2504" w:type="dxa"/>
            <w:shd w:val="clear" w:color="auto" w:fill="auto"/>
            <w:noWrap/>
            <w:vAlign w:val="bottom"/>
            <w:hideMark/>
          </w:tcPr>
          <w:p w14:paraId="4587D6D2" w14:textId="77777777" w:rsidR="00A22827" w:rsidRPr="00DC372D" w:rsidRDefault="00A22827" w:rsidP="002C3232">
            <w:pPr>
              <w:jc w:val="both"/>
              <w:rPr>
                <w:sz w:val="20"/>
                <w:szCs w:val="20"/>
              </w:rPr>
            </w:pPr>
          </w:p>
        </w:tc>
        <w:tc>
          <w:tcPr>
            <w:tcW w:w="4615" w:type="dxa"/>
            <w:shd w:val="clear" w:color="auto" w:fill="auto"/>
            <w:noWrap/>
            <w:vAlign w:val="bottom"/>
            <w:hideMark/>
          </w:tcPr>
          <w:p w14:paraId="0749021F"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https://geshiaroeval.surveycto.com/view/submission-attachment/1554886363235.jpg?blobKey=44</w:t>
            </w:r>
          </w:p>
        </w:tc>
      </w:tr>
      <w:tr w:rsidR="00A22827" w:rsidRPr="00DC372D" w14:paraId="040D0E97" w14:textId="77777777" w:rsidTr="00A22827">
        <w:trPr>
          <w:trHeight w:val="315"/>
        </w:trPr>
        <w:tc>
          <w:tcPr>
            <w:tcW w:w="1250" w:type="dxa"/>
            <w:shd w:val="clear" w:color="auto" w:fill="auto"/>
            <w:noWrap/>
            <w:vAlign w:val="bottom"/>
            <w:hideMark/>
          </w:tcPr>
          <w:p w14:paraId="1F4A3A3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DA8BE53" w14:textId="77777777" w:rsidR="00A22827" w:rsidRPr="00DC372D" w:rsidRDefault="00A22827" w:rsidP="002C3232">
            <w:pPr>
              <w:jc w:val="both"/>
              <w:rPr>
                <w:sz w:val="20"/>
                <w:szCs w:val="20"/>
              </w:rPr>
            </w:pPr>
          </w:p>
        </w:tc>
        <w:tc>
          <w:tcPr>
            <w:tcW w:w="2504" w:type="dxa"/>
            <w:shd w:val="clear" w:color="auto" w:fill="auto"/>
            <w:noWrap/>
            <w:vAlign w:val="bottom"/>
            <w:hideMark/>
          </w:tcPr>
          <w:p w14:paraId="4D9A6EA3" w14:textId="77777777" w:rsidR="00A22827" w:rsidRPr="00DC372D" w:rsidRDefault="00A22827" w:rsidP="002C3232">
            <w:pPr>
              <w:jc w:val="both"/>
              <w:rPr>
                <w:sz w:val="20"/>
                <w:szCs w:val="20"/>
              </w:rPr>
            </w:pPr>
          </w:p>
        </w:tc>
        <w:tc>
          <w:tcPr>
            <w:tcW w:w="4615" w:type="dxa"/>
            <w:shd w:val="clear" w:color="auto" w:fill="auto"/>
            <w:noWrap/>
            <w:vAlign w:val="bottom"/>
            <w:hideMark/>
          </w:tcPr>
          <w:p w14:paraId="3893400D"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https://geshiaroeval.surveycto.com/view/submission-attachment/1554888983367.jpg?blobKey=45</w:t>
            </w:r>
          </w:p>
        </w:tc>
      </w:tr>
      <w:tr w:rsidR="00A22827" w:rsidRPr="00DC372D" w14:paraId="6F5644A9" w14:textId="77777777" w:rsidTr="00A22827">
        <w:trPr>
          <w:trHeight w:val="315"/>
        </w:trPr>
        <w:tc>
          <w:tcPr>
            <w:tcW w:w="1250" w:type="dxa"/>
            <w:shd w:val="clear" w:color="auto" w:fill="auto"/>
            <w:noWrap/>
            <w:vAlign w:val="bottom"/>
            <w:hideMark/>
          </w:tcPr>
          <w:p w14:paraId="03F55E7F"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736E4FB" w14:textId="77777777" w:rsidR="00A22827" w:rsidRPr="00DC372D" w:rsidRDefault="00A22827" w:rsidP="002C3232">
            <w:pPr>
              <w:jc w:val="both"/>
              <w:rPr>
                <w:sz w:val="20"/>
                <w:szCs w:val="20"/>
              </w:rPr>
            </w:pPr>
          </w:p>
        </w:tc>
        <w:tc>
          <w:tcPr>
            <w:tcW w:w="2504" w:type="dxa"/>
            <w:shd w:val="clear" w:color="auto" w:fill="auto"/>
            <w:noWrap/>
            <w:vAlign w:val="bottom"/>
            <w:hideMark/>
          </w:tcPr>
          <w:p w14:paraId="0FFB6FE4" w14:textId="77777777" w:rsidR="00A22827" w:rsidRPr="00DC372D" w:rsidRDefault="00A22827" w:rsidP="002C3232">
            <w:pPr>
              <w:jc w:val="both"/>
              <w:rPr>
                <w:sz w:val="20"/>
                <w:szCs w:val="20"/>
              </w:rPr>
            </w:pPr>
          </w:p>
        </w:tc>
        <w:tc>
          <w:tcPr>
            <w:tcW w:w="4615" w:type="dxa"/>
            <w:shd w:val="clear" w:color="auto" w:fill="auto"/>
            <w:noWrap/>
            <w:vAlign w:val="bottom"/>
            <w:hideMark/>
          </w:tcPr>
          <w:p w14:paraId="3C00374C"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https://geshiaroeval.surveycto.com/view/submission-attachment/1554891859862.jpg?blobKey=47</w:t>
            </w:r>
          </w:p>
        </w:tc>
      </w:tr>
      <w:tr w:rsidR="00A22827" w:rsidRPr="00DC372D" w14:paraId="6F35956B" w14:textId="77777777" w:rsidTr="00A22827">
        <w:trPr>
          <w:trHeight w:val="315"/>
        </w:trPr>
        <w:tc>
          <w:tcPr>
            <w:tcW w:w="1250" w:type="dxa"/>
            <w:shd w:val="clear" w:color="auto" w:fill="auto"/>
            <w:noWrap/>
            <w:vAlign w:val="bottom"/>
            <w:hideMark/>
          </w:tcPr>
          <w:p w14:paraId="5B94F05E"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BD6326B" w14:textId="77777777" w:rsidR="00A22827" w:rsidRPr="00DC372D" w:rsidRDefault="00A22827" w:rsidP="002C3232">
            <w:pPr>
              <w:jc w:val="both"/>
              <w:rPr>
                <w:sz w:val="20"/>
                <w:szCs w:val="20"/>
              </w:rPr>
            </w:pPr>
          </w:p>
        </w:tc>
        <w:tc>
          <w:tcPr>
            <w:tcW w:w="2504" w:type="dxa"/>
            <w:shd w:val="clear" w:color="auto" w:fill="auto"/>
            <w:noWrap/>
            <w:vAlign w:val="bottom"/>
            <w:hideMark/>
          </w:tcPr>
          <w:p w14:paraId="63591EC4" w14:textId="77777777" w:rsidR="00A22827" w:rsidRPr="00DC372D" w:rsidRDefault="00A22827" w:rsidP="002C3232">
            <w:pPr>
              <w:jc w:val="both"/>
              <w:rPr>
                <w:sz w:val="20"/>
                <w:szCs w:val="20"/>
              </w:rPr>
            </w:pPr>
          </w:p>
        </w:tc>
        <w:tc>
          <w:tcPr>
            <w:tcW w:w="4615" w:type="dxa"/>
            <w:shd w:val="clear" w:color="auto" w:fill="auto"/>
            <w:noWrap/>
            <w:vAlign w:val="bottom"/>
            <w:hideMark/>
          </w:tcPr>
          <w:p w14:paraId="6CFE349E"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https://geshiaroeval.surveycto.com/view/submission-attachment/1554896850734.jpg?blobKey=48</w:t>
            </w:r>
          </w:p>
        </w:tc>
      </w:tr>
      <w:tr w:rsidR="00A22827" w:rsidRPr="00DC372D" w14:paraId="24C095A3" w14:textId="77777777" w:rsidTr="00A22827">
        <w:trPr>
          <w:trHeight w:val="315"/>
        </w:trPr>
        <w:tc>
          <w:tcPr>
            <w:tcW w:w="1250" w:type="dxa"/>
            <w:shd w:val="clear" w:color="auto" w:fill="auto"/>
            <w:noWrap/>
            <w:vAlign w:val="bottom"/>
            <w:hideMark/>
          </w:tcPr>
          <w:p w14:paraId="75B22C2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F556907" w14:textId="77777777" w:rsidR="00A22827" w:rsidRPr="00DC372D" w:rsidRDefault="00A22827" w:rsidP="002C3232">
            <w:pPr>
              <w:jc w:val="both"/>
              <w:rPr>
                <w:sz w:val="20"/>
                <w:szCs w:val="20"/>
              </w:rPr>
            </w:pPr>
          </w:p>
        </w:tc>
        <w:tc>
          <w:tcPr>
            <w:tcW w:w="2504" w:type="dxa"/>
            <w:shd w:val="clear" w:color="auto" w:fill="auto"/>
            <w:noWrap/>
            <w:vAlign w:val="bottom"/>
            <w:hideMark/>
          </w:tcPr>
          <w:p w14:paraId="1AAB11AE" w14:textId="77777777" w:rsidR="00A22827" w:rsidRPr="00DC372D" w:rsidRDefault="00A22827" w:rsidP="002C3232">
            <w:pPr>
              <w:jc w:val="both"/>
              <w:rPr>
                <w:sz w:val="20"/>
                <w:szCs w:val="20"/>
              </w:rPr>
            </w:pPr>
          </w:p>
        </w:tc>
        <w:tc>
          <w:tcPr>
            <w:tcW w:w="4615" w:type="dxa"/>
            <w:shd w:val="clear" w:color="auto" w:fill="auto"/>
            <w:noWrap/>
            <w:vAlign w:val="bottom"/>
            <w:hideMark/>
          </w:tcPr>
          <w:p w14:paraId="2FD1F56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https://geshiaroeval.surveycto.com/view/submission-attachment/1554896892099.jpg?blobKey=49</w:t>
            </w:r>
          </w:p>
        </w:tc>
      </w:tr>
      <w:tr w:rsidR="00A22827" w:rsidRPr="00DC372D" w14:paraId="56A017FC" w14:textId="77777777" w:rsidTr="00A22827">
        <w:trPr>
          <w:trHeight w:val="315"/>
        </w:trPr>
        <w:tc>
          <w:tcPr>
            <w:tcW w:w="1250" w:type="dxa"/>
            <w:shd w:val="clear" w:color="auto" w:fill="auto"/>
            <w:noWrap/>
            <w:vAlign w:val="bottom"/>
            <w:hideMark/>
          </w:tcPr>
          <w:p w14:paraId="0B39558D"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193B2B4" w14:textId="77777777" w:rsidR="00A22827" w:rsidRPr="00DC372D" w:rsidRDefault="00A22827" w:rsidP="002C3232">
            <w:pPr>
              <w:jc w:val="both"/>
              <w:rPr>
                <w:sz w:val="20"/>
                <w:szCs w:val="20"/>
              </w:rPr>
            </w:pPr>
          </w:p>
        </w:tc>
        <w:tc>
          <w:tcPr>
            <w:tcW w:w="2504" w:type="dxa"/>
            <w:shd w:val="clear" w:color="auto" w:fill="auto"/>
            <w:noWrap/>
            <w:vAlign w:val="bottom"/>
            <w:hideMark/>
          </w:tcPr>
          <w:p w14:paraId="0A3B6AE0" w14:textId="77777777" w:rsidR="00A22827" w:rsidRPr="00DC372D" w:rsidRDefault="00A22827" w:rsidP="002C3232">
            <w:pPr>
              <w:jc w:val="both"/>
              <w:rPr>
                <w:sz w:val="20"/>
                <w:szCs w:val="20"/>
              </w:rPr>
            </w:pPr>
          </w:p>
        </w:tc>
        <w:tc>
          <w:tcPr>
            <w:tcW w:w="4615" w:type="dxa"/>
            <w:shd w:val="clear" w:color="auto" w:fill="auto"/>
            <w:noWrap/>
            <w:vAlign w:val="bottom"/>
            <w:hideMark/>
          </w:tcPr>
          <w:p w14:paraId="247FD1C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https://geshiaroeval.surveycto.com/view/submission-attachment/1554896959746.jpg?blobKey=50</w:t>
            </w:r>
          </w:p>
        </w:tc>
      </w:tr>
      <w:tr w:rsidR="00A22827" w:rsidRPr="00DC372D" w14:paraId="46F62A16" w14:textId="77777777" w:rsidTr="00A22827">
        <w:trPr>
          <w:trHeight w:val="315"/>
        </w:trPr>
        <w:tc>
          <w:tcPr>
            <w:tcW w:w="1250" w:type="dxa"/>
            <w:shd w:val="clear" w:color="auto" w:fill="auto"/>
            <w:noWrap/>
            <w:vAlign w:val="bottom"/>
            <w:hideMark/>
          </w:tcPr>
          <w:p w14:paraId="56C50413"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F3A2B76" w14:textId="77777777" w:rsidR="00A22827" w:rsidRPr="00DC372D" w:rsidRDefault="00A22827" w:rsidP="002C3232">
            <w:pPr>
              <w:jc w:val="both"/>
              <w:rPr>
                <w:sz w:val="20"/>
                <w:szCs w:val="20"/>
              </w:rPr>
            </w:pPr>
          </w:p>
        </w:tc>
        <w:tc>
          <w:tcPr>
            <w:tcW w:w="2504" w:type="dxa"/>
            <w:shd w:val="clear" w:color="auto" w:fill="auto"/>
            <w:noWrap/>
            <w:vAlign w:val="bottom"/>
            <w:hideMark/>
          </w:tcPr>
          <w:p w14:paraId="55A2308C" w14:textId="77777777" w:rsidR="00A22827" w:rsidRPr="00DC372D" w:rsidRDefault="00A22827" w:rsidP="002C3232">
            <w:pPr>
              <w:jc w:val="both"/>
              <w:rPr>
                <w:sz w:val="20"/>
                <w:szCs w:val="20"/>
              </w:rPr>
            </w:pPr>
          </w:p>
        </w:tc>
        <w:tc>
          <w:tcPr>
            <w:tcW w:w="4615" w:type="dxa"/>
            <w:shd w:val="clear" w:color="auto" w:fill="auto"/>
            <w:noWrap/>
            <w:vAlign w:val="bottom"/>
            <w:hideMark/>
          </w:tcPr>
          <w:p w14:paraId="4A2D4D2A"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https://geshiaroeval.surveycto.com/view/submission-attachment/1554886437323.jpg?blobKey=51</w:t>
            </w:r>
          </w:p>
        </w:tc>
      </w:tr>
      <w:tr w:rsidR="00A22827" w:rsidRPr="00DC372D" w14:paraId="497E6912" w14:textId="77777777" w:rsidTr="00A22827">
        <w:trPr>
          <w:trHeight w:val="315"/>
        </w:trPr>
        <w:tc>
          <w:tcPr>
            <w:tcW w:w="1250" w:type="dxa"/>
            <w:shd w:val="clear" w:color="auto" w:fill="auto"/>
            <w:noWrap/>
            <w:vAlign w:val="bottom"/>
            <w:hideMark/>
          </w:tcPr>
          <w:p w14:paraId="6CB9620F"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EF3D203" w14:textId="77777777" w:rsidR="00A22827" w:rsidRPr="00DC372D" w:rsidRDefault="00A22827" w:rsidP="002C3232">
            <w:pPr>
              <w:jc w:val="both"/>
              <w:rPr>
                <w:sz w:val="20"/>
                <w:szCs w:val="20"/>
              </w:rPr>
            </w:pPr>
          </w:p>
        </w:tc>
        <w:tc>
          <w:tcPr>
            <w:tcW w:w="2504" w:type="dxa"/>
            <w:shd w:val="clear" w:color="auto" w:fill="auto"/>
            <w:noWrap/>
            <w:vAlign w:val="bottom"/>
            <w:hideMark/>
          </w:tcPr>
          <w:p w14:paraId="0ACC7A9C" w14:textId="77777777" w:rsidR="00A22827" w:rsidRPr="00DC372D" w:rsidRDefault="00A22827" w:rsidP="002C3232">
            <w:pPr>
              <w:jc w:val="both"/>
              <w:rPr>
                <w:sz w:val="20"/>
                <w:szCs w:val="20"/>
              </w:rPr>
            </w:pPr>
          </w:p>
        </w:tc>
        <w:tc>
          <w:tcPr>
            <w:tcW w:w="4615" w:type="dxa"/>
            <w:shd w:val="clear" w:color="auto" w:fill="auto"/>
            <w:noWrap/>
            <w:vAlign w:val="bottom"/>
            <w:hideMark/>
          </w:tcPr>
          <w:p w14:paraId="61886B04"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https://geshiaroeval.surveycto.com/view/submission-attachment/1554887706362.jpg?blobKey=52</w:t>
            </w:r>
          </w:p>
        </w:tc>
      </w:tr>
      <w:tr w:rsidR="00A22827" w:rsidRPr="00DC372D" w14:paraId="1F26AC00" w14:textId="77777777" w:rsidTr="00A22827">
        <w:trPr>
          <w:trHeight w:val="315"/>
        </w:trPr>
        <w:tc>
          <w:tcPr>
            <w:tcW w:w="1250" w:type="dxa"/>
            <w:shd w:val="clear" w:color="auto" w:fill="auto"/>
            <w:noWrap/>
            <w:vAlign w:val="bottom"/>
            <w:hideMark/>
          </w:tcPr>
          <w:p w14:paraId="1191B19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D574786" w14:textId="77777777" w:rsidR="00A22827" w:rsidRPr="00DC372D" w:rsidRDefault="00A22827" w:rsidP="002C3232">
            <w:pPr>
              <w:jc w:val="both"/>
              <w:rPr>
                <w:sz w:val="20"/>
                <w:szCs w:val="20"/>
              </w:rPr>
            </w:pPr>
          </w:p>
        </w:tc>
        <w:tc>
          <w:tcPr>
            <w:tcW w:w="2504" w:type="dxa"/>
            <w:shd w:val="clear" w:color="auto" w:fill="auto"/>
            <w:noWrap/>
            <w:vAlign w:val="bottom"/>
            <w:hideMark/>
          </w:tcPr>
          <w:p w14:paraId="385FACB5" w14:textId="77777777" w:rsidR="00A22827" w:rsidRPr="00DC372D" w:rsidRDefault="00A22827" w:rsidP="002C3232">
            <w:pPr>
              <w:jc w:val="both"/>
              <w:rPr>
                <w:sz w:val="20"/>
                <w:szCs w:val="20"/>
              </w:rPr>
            </w:pPr>
          </w:p>
        </w:tc>
        <w:tc>
          <w:tcPr>
            <w:tcW w:w="4615" w:type="dxa"/>
            <w:shd w:val="clear" w:color="auto" w:fill="auto"/>
            <w:noWrap/>
            <w:vAlign w:val="bottom"/>
            <w:hideMark/>
          </w:tcPr>
          <w:p w14:paraId="49716B1A"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https://geshiaroeval.surveycto.com/view/submission-attachment/1554888713816.jpg?blobKey=53</w:t>
            </w:r>
          </w:p>
        </w:tc>
      </w:tr>
      <w:tr w:rsidR="00A22827" w:rsidRPr="00DC372D" w14:paraId="7011EE76" w14:textId="77777777" w:rsidTr="00A22827">
        <w:trPr>
          <w:trHeight w:val="315"/>
        </w:trPr>
        <w:tc>
          <w:tcPr>
            <w:tcW w:w="1250" w:type="dxa"/>
            <w:shd w:val="clear" w:color="auto" w:fill="auto"/>
            <w:noWrap/>
            <w:vAlign w:val="bottom"/>
            <w:hideMark/>
          </w:tcPr>
          <w:p w14:paraId="29A13087"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7CF6B2F" w14:textId="77777777" w:rsidR="00A22827" w:rsidRPr="00DC372D" w:rsidRDefault="00A22827" w:rsidP="002C3232">
            <w:pPr>
              <w:jc w:val="both"/>
              <w:rPr>
                <w:sz w:val="20"/>
                <w:szCs w:val="20"/>
              </w:rPr>
            </w:pPr>
          </w:p>
        </w:tc>
        <w:tc>
          <w:tcPr>
            <w:tcW w:w="2504" w:type="dxa"/>
            <w:shd w:val="clear" w:color="auto" w:fill="auto"/>
            <w:noWrap/>
            <w:vAlign w:val="bottom"/>
            <w:hideMark/>
          </w:tcPr>
          <w:p w14:paraId="5B4FB021" w14:textId="77777777" w:rsidR="00A22827" w:rsidRPr="00DC372D" w:rsidRDefault="00A22827" w:rsidP="002C3232">
            <w:pPr>
              <w:jc w:val="both"/>
              <w:rPr>
                <w:sz w:val="20"/>
                <w:szCs w:val="20"/>
              </w:rPr>
            </w:pPr>
          </w:p>
        </w:tc>
        <w:tc>
          <w:tcPr>
            <w:tcW w:w="4615" w:type="dxa"/>
            <w:shd w:val="clear" w:color="auto" w:fill="auto"/>
            <w:noWrap/>
            <w:vAlign w:val="bottom"/>
            <w:hideMark/>
          </w:tcPr>
          <w:p w14:paraId="1B24DBD3"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https://geshiaroeval.surveycto.com/view/submission-attachment/1555140196581.jpg?blobKey=69</w:t>
            </w:r>
          </w:p>
        </w:tc>
      </w:tr>
      <w:tr w:rsidR="00A22827" w:rsidRPr="00DC372D" w14:paraId="6A0C8BCA" w14:textId="77777777" w:rsidTr="00A22827">
        <w:trPr>
          <w:trHeight w:val="315"/>
        </w:trPr>
        <w:tc>
          <w:tcPr>
            <w:tcW w:w="1250" w:type="dxa"/>
            <w:shd w:val="clear" w:color="auto" w:fill="auto"/>
            <w:noWrap/>
            <w:vAlign w:val="bottom"/>
            <w:hideMark/>
          </w:tcPr>
          <w:p w14:paraId="7AF629A3"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0A84D52" w14:textId="77777777" w:rsidR="00A22827" w:rsidRPr="00DC372D" w:rsidRDefault="00A22827" w:rsidP="002C3232">
            <w:pPr>
              <w:jc w:val="both"/>
              <w:rPr>
                <w:sz w:val="20"/>
                <w:szCs w:val="20"/>
              </w:rPr>
            </w:pPr>
          </w:p>
        </w:tc>
        <w:tc>
          <w:tcPr>
            <w:tcW w:w="2504" w:type="dxa"/>
            <w:shd w:val="clear" w:color="auto" w:fill="auto"/>
            <w:noWrap/>
            <w:vAlign w:val="bottom"/>
            <w:hideMark/>
          </w:tcPr>
          <w:p w14:paraId="63AB2D69" w14:textId="77777777" w:rsidR="00A22827" w:rsidRPr="00DC372D" w:rsidRDefault="00A22827" w:rsidP="002C3232">
            <w:pPr>
              <w:jc w:val="both"/>
              <w:rPr>
                <w:sz w:val="20"/>
                <w:szCs w:val="20"/>
              </w:rPr>
            </w:pPr>
          </w:p>
        </w:tc>
        <w:tc>
          <w:tcPr>
            <w:tcW w:w="4615" w:type="dxa"/>
            <w:shd w:val="clear" w:color="auto" w:fill="auto"/>
            <w:noWrap/>
            <w:vAlign w:val="bottom"/>
            <w:hideMark/>
          </w:tcPr>
          <w:p w14:paraId="38FA013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https://geshiaroeval.surveycto.com/view/submission-attachment/1555141373214.jpg?blobKey=70</w:t>
            </w:r>
          </w:p>
        </w:tc>
      </w:tr>
      <w:tr w:rsidR="00A22827" w:rsidRPr="00DC372D" w14:paraId="0A4CEE6F" w14:textId="77777777" w:rsidTr="00A22827">
        <w:trPr>
          <w:trHeight w:val="315"/>
        </w:trPr>
        <w:tc>
          <w:tcPr>
            <w:tcW w:w="1250" w:type="dxa"/>
            <w:shd w:val="clear" w:color="auto" w:fill="auto"/>
            <w:noWrap/>
            <w:vAlign w:val="bottom"/>
            <w:hideMark/>
          </w:tcPr>
          <w:p w14:paraId="7E5BC029"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0E7E7CC" w14:textId="77777777" w:rsidR="00A22827" w:rsidRPr="00DC372D" w:rsidRDefault="00A22827" w:rsidP="002C3232">
            <w:pPr>
              <w:jc w:val="both"/>
              <w:rPr>
                <w:sz w:val="20"/>
                <w:szCs w:val="20"/>
              </w:rPr>
            </w:pPr>
          </w:p>
        </w:tc>
        <w:tc>
          <w:tcPr>
            <w:tcW w:w="2504" w:type="dxa"/>
            <w:shd w:val="clear" w:color="auto" w:fill="auto"/>
            <w:noWrap/>
            <w:vAlign w:val="bottom"/>
            <w:hideMark/>
          </w:tcPr>
          <w:p w14:paraId="7BB43D2B" w14:textId="77777777" w:rsidR="00A22827" w:rsidRPr="00DC372D" w:rsidRDefault="00A22827" w:rsidP="002C3232">
            <w:pPr>
              <w:jc w:val="both"/>
              <w:rPr>
                <w:sz w:val="20"/>
                <w:szCs w:val="20"/>
              </w:rPr>
            </w:pPr>
          </w:p>
        </w:tc>
        <w:tc>
          <w:tcPr>
            <w:tcW w:w="4615" w:type="dxa"/>
            <w:shd w:val="clear" w:color="auto" w:fill="auto"/>
            <w:noWrap/>
            <w:vAlign w:val="bottom"/>
            <w:hideMark/>
          </w:tcPr>
          <w:p w14:paraId="4C9BA670"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https://geshiaroeval.surveycto.com/view/submission-attachment/1555141206949.jpg?blobKey=71</w:t>
            </w:r>
          </w:p>
        </w:tc>
      </w:tr>
      <w:tr w:rsidR="00A22827" w:rsidRPr="00DC372D" w14:paraId="3ECC749B" w14:textId="77777777" w:rsidTr="00A22827">
        <w:trPr>
          <w:trHeight w:val="315"/>
        </w:trPr>
        <w:tc>
          <w:tcPr>
            <w:tcW w:w="1250" w:type="dxa"/>
            <w:shd w:val="clear" w:color="auto" w:fill="auto"/>
            <w:noWrap/>
            <w:vAlign w:val="bottom"/>
            <w:hideMark/>
          </w:tcPr>
          <w:p w14:paraId="4463C056"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1D67CEE" w14:textId="77777777" w:rsidR="00A22827" w:rsidRPr="00DC372D" w:rsidRDefault="00A22827" w:rsidP="002C3232">
            <w:pPr>
              <w:jc w:val="both"/>
              <w:rPr>
                <w:sz w:val="20"/>
                <w:szCs w:val="20"/>
              </w:rPr>
            </w:pPr>
          </w:p>
        </w:tc>
        <w:tc>
          <w:tcPr>
            <w:tcW w:w="2504" w:type="dxa"/>
            <w:shd w:val="clear" w:color="auto" w:fill="auto"/>
            <w:noWrap/>
            <w:vAlign w:val="bottom"/>
            <w:hideMark/>
          </w:tcPr>
          <w:p w14:paraId="5C83A08F" w14:textId="77777777" w:rsidR="00A22827" w:rsidRPr="00DC372D" w:rsidRDefault="00A22827" w:rsidP="002C3232">
            <w:pPr>
              <w:jc w:val="both"/>
              <w:rPr>
                <w:sz w:val="20"/>
                <w:szCs w:val="20"/>
              </w:rPr>
            </w:pPr>
          </w:p>
        </w:tc>
        <w:tc>
          <w:tcPr>
            <w:tcW w:w="4615" w:type="dxa"/>
            <w:shd w:val="clear" w:color="auto" w:fill="auto"/>
            <w:noWrap/>
            <w:vAlign w:val="bottom"/>
            <w:hideMark/>
          </w:tcPr>
          <w:p w14:paraId="40B36F9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https://geshiaroeval.surveycto.com/view/submission-attachment/1555141253699.jpg?blobKey=72</w:t>
            </w:r>
          </w:p>
        </w:tc>
      </w:tr>
      <w:tr w:rsidR="00A22827" w:rsidRPr="00DC372D" w14:paraId="260C5B0A" w14:textId="77777777" w:rsidTr="00A22827">
        <w:trPr>
          <w:trHeight w:val="315"/>
        </w:trPr>
        <w:tc>
          <w:tcPr>
            <w:tcW w:w="1250" w:type="dxa"/>
            <w:shd w:val="clear" w:color="auto" w:fill="auto"/>
            <w:noWrap/>
            <w:vAlign w:val="bottom"/>
            <w:hideMark/>
          </w:tcPr>
          <w:p w14:paraId="44A2311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D42A7A3" w14:textId="77777777" w:rsidR="00A22827" w:rsidRPr="00DC372D" w:rsidRDefault="00A22827" w:rsidP="002C3232">
            <w:pPr>
              <w:jc w:val="both"/>
              <w:rPr>
                <w:sz w:val="20"/>
                <w:szCs w:val="20"/>
              </w:rPr>
            </w:pPr>
          </w:p>
        </w:tc>
        <w:tc>
          <w:tcPr>
            <w:tcW w:w="2504" w:type="dxa"/>
            <w:shd w:val="clear" w:color="auto" w:fill="auto"/>
            <w:noWrap/>
            <w:vAlign w:val="bottom"/>
            <w:hideMark/>
          </w:tcPr>
          <w:p w14:paraId="2125CEFD" w14:textId="77777777" w:rsidR="00A22827" w:rsidRPr="00DC372D" w:rsidRDefault="00A22827" w:rsidP="002C3232">
            <w:pPr>
              <w:jc w:val="both"/>
              <w:rPr>
                <w:sz w:val="20"/>
                <w:szCs w:val="20"/>
              </w:rPr>
            </w:pPr>
          </w:p>
        </w:tc>
        <w:tc>
          <w:tcPr>
            <w:tcW w:w="4615" w:type="dxa"/>
            <w:shd w:val="clear" w:color="auto" w:fill="auto"/>
            <w:noWrap/>
            <w:vAlign w:val="bottom"/>
            <w:hideMark/>
          </w:tcPr>
          <w:p w14:paraId="4282914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https://geshiaroeval.surveycto.com/view/submission-attachment/1555141877999.jpg?blobKey=73</w:t>
            </w:r>
          </w:p>
        </w:tc>
      </w:tr>
      <w:tr w:rsidR="00A22827" w:rsidRPr="00DC372D" w14:paraId="541CFA48" w14:textId="77777777" w:rsidTr="00A22827">
        <w:trPr>
          <w:trHeight w:val="315"/>
        </w:trPr>
        <w:tc>
          <w:tcPr>
            <w:tcW w:w="1250" w:type="dxa"/>
            <w:shd w:val="clear" w:color="auto" w:fill="auto"/>
            <w:noWrap/>
            <w:vAlign w:val="bottom"/>
            <w:hideMark/>
          </w:tcPr>
          <w:p w14:paraId="430D46F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F68D56F" w14:textId="77777777" w:rsidR="00A22827" w:rsidRPr="00DC372D" w:rsidRDefault="00A22827" w:rsidP="002C3232">
            <w:pPr>
              <w:jc w:val="both"/>
              <w:rPr>
                <w:sz w:val="20"/>
                <w:szCs w:val="20"/>
              </w:rPr>
            </w:pPr>
          </w:p>
        </w:tc>
        <w:tc>
          <w:tcPr>
            <w:tcW w:w="2504" w:type="dxa"/>
            <w:shd w:val="clear" w:color="auto" w:fill="auto"/>
            <w:noWrap/>
            <w:vAlign w:val="bottom"/>
            <w:hideMark/>
          </w:tcPr>
          <w:p w14:paraId="23D103C1" w14:textId="77777777" w:rsidR="00A22827" w:rsidRPr="00DC372D" w:rsidRDefault="00A22827" w:rsidP="002C3232">
            <w:pPr>
              <w:jc w:val="both"/>
              <w:rPr>
                <w:sz w:val="20"/>
                <w:szCs w:val="20"/>
              </w:rPr>
            </w:pPr>
          </w:p>
        </w:tc>
        <w:tc>
          <w:tcPr>
            <w:tcW w:w="4615" w:type="dxa"/>
            <w:shd w:val="clear" w:color="auto" w:fill="auto"/>
            <w:noWrap/>
            <w:vAlign w:val="bottom"/>
            <w:hideMark/>
          </w:tcPr>
          <w:p w14:paraId="2489C37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https://geshiaroeval.surveycto.com/view/submission-attachment/1555140409697.jpg?blobKey=74</w:t>
            </w:r>
          </w:p>
        </w:tc>
      </w:tr>
      <w:tr w:rsidR="00A22827" w:rsidRPr="00DC372D" w14:paraId="0407876F" w14:textId="77777777" w:rsidTr="00A22827">
        <w:trPr>
          <w:trHeight w:val="315"/>
        </w:trPr>
        <w:tc>
          <w:tcPr>
            <w:tcW w:w="1250" w:type="dxa"/>
            <w:shd w:val="clear" w:color="auto" w:fill="auto"/>
            <w:noWrap/>
            <w:vAlign w:val="bottom"/>
            <w:hideMark/>
          </w:tcPr>
          <w:p w14:paraId="76BA89A0"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D3EA76C" w14:textId="77777777" w:rsidR="00A22827" w:rsidRPr="00DC372D" w:rsidRDefault="00A22827" w:rsidP="002C3232">
            <w:pPr>
              <w:jc w:val="both"/>
              <w:rPr>
                <w:sz w:val="20"/>
                <w:szCs w:val="20"/>
              </w:rPr>
            </w:pPr>
          </w:p>
        </w:tc>
        <w:tc>
          <w:tcPr>
            <w:tcW w:w="2504" w:type="dxa"/>
            <w:shd w:val="clear" w:color="auto" w:fill="auto"/>
            <w:noWrap/>
            <w:vAlign w:val="bottom"/>
            <w:hideMark/>
          </w:tcPr>
          <w:p w14:paraId="17A9D472" w14:textId="77777777" w:rsidR="00A22827" w:rsidRPr="00DC372D" w:rsidRDefault="00A22827" w:rsidP="002C3232">
            <w:pPr>
              <w:jc w:val="both"/>
              <w:rPr>
                <w:sz w:val="20"/>
                <w:szCs w:val="20"/>
              </w:rPr>
            </w:pPr>
          </w:p>
        </w:tc>
        <w:tc>
          <w:tcPr>
            <w:tcW w:w="4615" w:type="dxa"/>
            <w:shd w:val="clear" w:color="auto" w:fill="auto"/>
            <w:noWrap/>
            <w:vAlign w:val="bottom"/>
            <w:hideMark/>
          </w:tcPr>
          <w:p w14:paraId="6947D6C7"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https://geshiaroeval.surveycto.com/view/submission-attachment/1555141753230.jpg?blobKey=75</w:t>
            </w:r>
          </w:p>
        </w:tc>
      </w:tr>
      <w:tr w:rsidR="00A22827" w:rsidRPr="00DC372D" w14:paraId="63765EE6" w14:textId="77777777" w:rsidTr="00A22827">
        <w:trPr>
          <w:trHeight w:val="315"/>
        </w:trPr>
        <w:tc>
          <w:tcPr>
            <w:tcW w:w="1250" w:type="dxa"/>
            <w:shd w:val="clear" w:color="auto" w:fill="auto"/>
            <w:noWrap/>
            <w:vAlign w:val="bottom"/>
            <w:hideMark/>
          </w:tcPr>
          <w:p w14:paraId="2FE35975"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FEBB6D2" w14:textId="77777777" w:rsidR="00A22827" w:rsidRPr="00DC372D" w:rsidRDefault="00A22827" w:rsidP="002C3232">
            <w:pPr>
              <w:jc w:val="both"/>
              <w:rPr>
                <w:sz w:val="20"/>
                <w:szCs w:val="20"/>
              </w:rPr>
            </w:pPr>
          </w:p>
        </w:tc>
        <w:tc>
          <w:tcPr>
            <w:tcW w:w="2504" w:type="dxa"/>
            <w:shd w:val="clear" w:color="auto" w:fill="auto"/>
            <w:noWrap/>
            <w:vAlign w:val="bottom"/>
            <w:hideMark/>
          </w:tcPr>
          <w:p w14:paraId="50D15D8C" w14:textId="77777777" w:rsidR="00A22827" w:rsidRPr="00DC372D" w:rsidRDefault="00A22827" w:rsidP="002C3232">
            <w:pPr>
              <w:jc w:val="both"/>
              <w:rPr>
                <w:sz w:val="20"/>
                <w:szCs w:val="20"/>
              </w:rPr>
            </w:pPr>
          </w:p>
        </w:tc>
        <w:tc>
          <w:tcPr>
            <w:tcW w:w="4615" w:type="dxa"/>
            <w:shd w:val="clear" w:color="auto" w:fill="auto"/>
            <w:noWrap/>
            <w:vAlign w:val="bottom"/>
            <w:hideMark/>
          </w:tcPr>
          <w:p w14:paraId="0AFE93BD"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https://geshiaroeval.surveycto.com/view/submission-attachment/1555141943789.jpg?blobKey=76</w:t>
            </w:r>
          </w:p>
        </w:tc>
      </w:tr>
      <w:tr w:rsidR="00A22827" w:rsidRPr="00DC372D" w14:paraId="3F090A42" w14:textId="77777777" w:rsidTr="00A22827">
        <w:trPr>
          <w:trHeight w:val="315"/>
        </w:trPr>
        <w:tc>
          <w:tcPr>
            <w:tcW w:w="1250" w:type="dxa"/>
            <w:shd w:val="clear" w:color="auto" w:fill="auto"/>
            <w:noWrap/>
            <w:vAlign w:val="bottom"/>
            <w:hideMark/>
          </w:tcPr>
          <w:p w14:paraId="4F2381F5"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03D7D21" w14:textId="77777777" w:rsidR="00A22827" w:rsidRPr="00DC372D" w:rsidRDefault="00A22827" w:rsidP="002C3232">
            <w:pPr>
              <w:jc w:val="both"/>
              <w:rPr>
                <w:sz w:val="20"/>
                <w:szCs w:val="20"/>
              </w:rPr>
            </w:pPr>
          </w:p>
        </w:tc>
        <w:tc>
          <w:tcPr>
            <w:tcW w:w="2504" w:type="dxa"/>
            <w:shd w:val="clear" w:color="auto" w:fill="auto"/>
            <w:noWrap/>
            <w:vAlign w:val="bottom"/>
            <w:hideMark/>
          </w:tcPr>
          <w:p w14:paraId="71F62EC1" w14:textId="77777777" w:rsidR="00A22827" w:rsidRPr="00DC372D" w:rsidRDefault="00A22827" w:rsidP="002C3232">
            <w:pPr>
              <w:jc w:val="both"/>
              <w:rPr>
                <w:sz w:val="20"/>
                <w:szCs w:val="20"/>
              </w:rPr>
            </w:pPr>
          </w:p>
        </w:tc>
        <w:tc>
          <w:tcPr>
            <w:tcW w:w="4615" w:type="dxa"/>
            <w:shd w:val="clear" w:color="auto" w:fill="auto"/>
            <w:noWrap/>
            <w:vAlign w:val="bottom"/>
            <w:hideMark/>
          </w:tcPr>
          <w:p w14:paraId="0C6CA52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https://geshiaroeval.surveycto.com/view/submission-attachment/1555143180424.jpg?blobKey=77</w:t>
            </w:r>
          </w:p>
        </w:tc>
      </w:tr>
      <w:tr w:rsidR="00A22827" w:rsidRPr="00DC372D" w14:paraId="13E63AAD" w14:textId="77777777" w:rsidTr="00A22827">
        <w:trPr>
          <w:trHeight w:val="315"/>
        </w:trPr>
        <w:tc>
          <w:tcPr>
            <w:tcW w:w="1250" w:type="dxa"/>
            <w:shd w:val="clear" w:color="auto" w:fill="auto"/>
            <w:noWrap/>
            <w:vAlign w:val="bottom"/>
            <w:hideMark/>
          </w:tcPr>
          <w:p w14:paraId="58DB6330"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37900C6" w14:textId="77777777" w:rsidR="00A22827" w:rsidRPr="00DC372D" w:rsidRDefault="00A22827" w:rsidP="002C3232">
            <w:pPr>
              <w:jc w:val="both"/>
              <w:rPr>
                <w:sz w:val="20"/>
                <w:szCs w:val="20"/>
              </w:rPr>
            </w:pPr>
          </w:p>
        </w:tc>
        <w:tc>
          <w:tcPr>
            <w:tcW w:w="2504" w:type="dxa"/>
            <w:shd w:val="clear" w:color="auto" w:fill="auto"/>
            <w:noWrap/>
            <w:vAlign w:val="bottom"/>
            <w:hideMark/>
          </w:tcPr>
          <w:p w14:paraId="041FB20E" w14:textId="77777777" w:rsidR="00A22827" w:rsidRPr="00DC372D" w:rsidRDefault="00A22827" w:rsidP="002C3232">
            <w:pPr>
              <w:jc w:val="both"/>
              <w:rPr>
                <w:sz w:val="20"/>
                <w:szCs w:val="20"/>
              </w:rPr>
            </w:pPr>
          </w:p>
        </w:tc>
        <w:tc>
          <w:tcPr>
            <w:tcW w:w="4615" w:type="dxa"/>
            <w:shd w:val="clear" w:color="auto" w:fill="auto"/>
            <w:noWrap/>
            <w:vAlign w:val="bottom"/>
            <w:hideMark/>
          </w:tcPr>
          <w:p w14:paraId="4EFE7BF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https://geshiaroeval.surveycto.com/view/submission-attachment/1555143239433.jpg?blobKey=78</w:t>
            </w:r>
          </w:p>
        </w:tc>
      </w:tr>
      <w:tr w:rsidR="00A22827" w:rsidRPr="00DC372D" w14:paraId="1D1A1FCE" w14:textId="77777777" w:rsidTr="00A22827">
        <w:trPr>
          <w:trHeight w:val="315"/>
        </w:trPr>
        <w:tc>
          <w:tcPr>
            <w:tcW w:w="1250" w:type="dxa"/>
            <w:shd w:val="clear" w:color="auto" w:fill="auto"/>
            <w:noWrap/>
            <w:vAlign w:val="bottom"/>
            <w:hideMark/>
          </w:tcPr>
          <w:p w14:paraId="0265BC11"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3EC9B04" w14:textId="77777777" w:rsidR="00A22827" w:rsidRPr="00DC372D" w:rsidRDefault="00A22827" w:rsidP="002C3232">
            <w:pPr>
              <w:jc w:val="both"/>
              <w:rPr>
                <w:sz w:val="20"/>
                <w:szCs w:val="20"/>
              </w:rPr>
            </w:pPr>
          </w:p>
        </w:tc>
        <w:tc>
          <w:tcPr>
            <w:tcW w:w="2504" w:type="dxa"/>
            <w:shd w:val="clear" w:color="auto" w:fill="auto"/>
            <w:noWrap/>
            <w:vAlign w:val="bottom"/>
            <w:hideMark/>
          </w:tcPr>
          <w:p w14:paraId="77039CD4" w14:textId="77777777" w:rsidR="00A22827" w:rsidRPr="00DC372D" w:rsidRDefault="00A22827" w:rsidP="002C3232">
            <w:pPr>
              <w:jc w:val="both"/>
              <w:rPr>
                <w:sz w:val="20"/>
                <w:szCs w:val="20"/>
              </w:rPr>
            </w:pPr>
          </w:p>
        </w:tc>
        <w:tc>
          <w:tcPr>
            <w:tcW w:w="4615" w:type="dxa"/>
            <w:shd w:val="clear" w:color="auto" w:fill="auto"/>
            <w:noWrap/>
            <w:vAlign w:val="bottom"/>
            <w:hideMark/>
          </w:tcPr>
          <w:p w14:paraId="60A4609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https://geshiaroeval.surveycto.com/view/submission-attachment/1555143342014.jpg?blobKey=79</w:t>
            </w:r>
          </w:p>
        </w:tc>
      </w:tr>
      <w:tr w:rsidR="00A22827" w:rsidRPr="00DC372D" w14:paraId="365F3768" w14:textId="77777777" w:rsidTr="00A22827">
        <w:trPr>
          <w:trHeight w:val="315"/>
        </w:trPr>
        <w:tc>
          <w:tcPr>
            <w:tcW w:w="1250" w:type="dxa"/>
            <w:shd w:val="clear" w:color="auto" w:fill="auto"/>
            <w:noWrap/>
            <w:vAlign w:val="bottom"/>
            <w:hideMark/>
          </w:tcPr>
          <w:p w14:paraId="0E42D5FD"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5180E92" w14:textId="77777777" w:rsidR="00A22827" w:rsidRPr="00DC372D" w:rsidRDefault="00A22827" w:rsidP="002C3232">
            <w:pPr>
              <w:jc w:val="both"/>
              <w:rPr>
                <w:sz w:val="20"/>
                <w:szCs w:val="20"/>
              </w:rPr>
            </w:pPr>
          </w:p>
        </w:tc>
        <w:tc>
          <w:tcPr>
            <w:tcW w:w="2504" w:type="dxa"/>
            <w:shd w:val="clear" w:color="auto" w:fill="auto"/>
            <w:noWrap/>
            <w:vAlign w:val="bottom"/>
            <w:hideMark/>
          </w:tcPr>
          <w:p w14:paraId="76F3D1B3" w14:textId="77777777" w:rsidR="00A22827" w:rsidRPr="00DC372D" w:rsidRDefault="00A22827" w:rsidP="002C3232">
            <w:pPr>
              <w:jc w:val="both"/>
              <w:rPr>
                <w:sz w:val="20"/>
                <w:szCs w:val="20"/>
              </w:rPr>
            </w:pPr>
          </w:p>
        </w:tc>
        <w:tc>
          <w:tcPr>
            <w:tcW w:w="4615" w:type="dxa"/>
            <w:shd w:val="clear" w:color="auto" w:fill="auto"/>
            <w:noWrap/>
            <w:vAlign w:val="bottom"/>
            <w:hideMark/>
          </w:tcPr>
          <w:p w14:paraId="02C0B7FE"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https://geshiaroeval.surveycto.com/view/submission-attachment/1555144151079.jpg?blobKey=80</w:t>
            </w:r>
          </w:p>
        </w:tc>
      </w:tr>
      <w:tr w:rsidR="00A22827" w:rsidRPr="00DC372D" w14:paraId="260971F5" w14:textId="77777777" w:rsidTr="00A22827">
        <w:trPr>
          <w:trHeight w:val="315"/>
        </w:trPr>
        <w:tc>
          <w:tcPr>
            <w:tcW w:w="1250" w:type="dxa"/>
            <w:shd w:val="clear" w:color="auto" w:fill="auto"/>
            <w:noWrap/>
            <w:vAlign w:val="bottom"/>
            <w:hideMark/>
          </w:tcPr>
          <w:p w14:paraId="7DDD6A18"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23C1F58" w14:textId="77777777" w:rsidR="00A22827" w:rsidRPr="00DC372D" w:rsidRDefault="00A22827" w:rsidP="002C3232">
            <w:pPr>
              <w:jc w:val="both"/>
              <w:rPr>
                <w:sz w:val="20"/>
                <w:szCs w:val="20"/>
              </w:rPr>
            </w:pPr>
          </w:p>
        </w:tc>
        <w:tc>
          <w:tcPr>
            <w:tcW w:w="2504" w:type="dxa"/>
            <w:shd w:val="clear" w:color="auto" w:fill="auto"/>
            <w:noWrap/>
            <w:vAlign w:val="bottom"/>
            <w:hideMark/>
          </w:tcPr>
          <w:p w14:paraId="478B39ED" w14:textId="77777777" w:rsidR="00A22827" w:rsidRPr="00DC372D" w:rsidRDefault="00A22827" w:rsidP="002C3232">
            <w:pPr>
              <w:jc w:val="both"/>
              <w:rPr>
                <w:sz w:val="20"/>
                <w:szCs w:val="20"/>
              </w:rPr>
            </w:pPr>
          </w:p>
        </w:tc>
        <w:tc>
          <w:tcPr>
            <w:tcW w:w="4615" w:type="dxa"/>
            <w:shd w:val="clear" w:color="auto" w:fill="auto"/>
            <w:noWrap/>
            <w:vAlign w:val="bottom"/>
            <w:hideMark/>
          </w:tcPr>
          <w:p w14:paraId="433A1376"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https://geshiaroeval.surveycto.com/view/submission-attachment/1555140406613.jpg?blobKey=85</w:t>
            </w:r>
          </w:p>
        </w:tc>
      </w:tr>
      <w:tr w:rsidR="00A22827" w:rsidRPr="00DC372D" w14:paraId="6028E281" w14:textId="77777777" w:rsidTr="00A22827">
        <w:trPr>
          <w:trHeight w:val="315"/>
        </w:trPr>
        <w:tc>
          <w:tcPr>
            <w:tcW w:w="1250" w:type="dxa"/>
            <w:shd w:val="clear" w:color="auto" w:fill="auto"/>
            <w:noWrap/>
            <w:vAlign w:val="bottom"/>
            <w:hideMark/>
          </w:tcPr>
          <w:p w14:paraId="5365808C"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8014BB4" w14:textId="77777777" w:rsidR="00A22827" w:rsidRPr="00DC372D" w:rsidRDefault="00A22827" w:rsidP="002C3232">
            <w:pPr>
              <w:jc w:val="both"/>
              <w:rPr>
                <w:sz w:val="20"/>
                <w:szCs w:val="20"/>
              </w:rPr>
            </w:pPr>
          </w:p>
        </w:tc>
        <w:tc>
          <w:tcPr>
            <w:tcW w:w="2504" w:type="dxa"/>
            <w:shd w:val="clear" w:color="auto" w:fill="auto"/>
            <w:noWrap/>
            <w:vAlign w:val="bottom"/>
            <w:hideMark/>
          </w:tcPr>
          <w:p w14:paraId="64C23837" w14:textId="77777777" w:rsidR="00A22827" w:rsidRPr="00DC372D" w:rsidRDefault="00A22827" w:rsidP="002C3232">
            <w:pPr>
              <w:jc w:val="both"/>
              <w:rPr>
                <w:sz w:val="20"/>
                <w:szCs w:val="20"/>
              </w:rPr>
            </w:pPr>
          </w:p>
        </w:tc>
        <w:tc>
          <w:tcPr>
            <w:tcW w:w="4615" w:type="dxa"/>
            <w:shd w:val="clear" w:color="auto" w:fill="auto"/>
            <w:noWrap/>
            <w:vAlign w:val="bottom"/>
            <w:hideMark/>
          </w:tcPr>
          <w:p w14:paraId="09F391B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https://geshiaroeval.surveycto.com/view/submission-attachment/1555140723765.jpg?blobKey=86</w:t>
            </w:r>
          </w:p>
        </w:tc>
      </w:tr>
      <w:tr w:rsidR="00A22827" w:rsidRPr="00DC372D" w14:paraId="3030D9B8" w14:textId="77777777" w:rsidTr="00A22827">
        <w:trPr>
          <w:trHeight w:val="315"/>
        </w:trPr>
        <w:tc>
          <w:tcPr>
            <w:tcW w:w="1250" w:type="dxa"/>
            <w:shd w:val="clear" w:color="auto" w:fill="auto"/>
            <w:noWrap/>
            <w:vAlign w:val="bottom"/>
            <w:hideMark/>
          </w:tcPr>
          <w:p w14:paraId="1B865957"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C1E165B" w14:textId="77777777" w:rsidR="00A22827" w:rsidRPr="00DC372D" w:rsidRDefault="00A22827" w:rsidP="002C3232">
            <w:pPr>
              <w:jc w:val="both"/>
              <w:rPr>
                <w:sz w:val="20"/>
                <w:szCs w:val="20"/>
              </w:rPr>
            </w:pPr>
          </w:p>
        </w:tc>
        <w:tc>
          <w:tcPr>
            <w:tcW w:w="2504" w:type="dxa"/>
            <w:shd w:val="clear" w:color="auto" w:fill="auto"/>
            <w:noWrap/>
            <w:vAlign w:val="bottom"/>
            <w:hideMark/>
          </w:tcPr>
          <w:p w14:paraId="794C59ED" w14:textId="77777777" w:rsidR="00A22827" w:rsidRPr="00DC372D" w:rsidRDefault="00A22827" w:rsidP="002C3232">
            <w:pPr>
              <w:jc w:val="both"/>
              <w:rPr>
                <w:sz w:val="20"/>
                <w:szCs w:val="20"/>
              </w:rPr>
            </w:pPr>
          </w:p>
        </w:tc>
        <w:tc>
          <w:tcPr>
            <w:tcW w:w="4615" w:type="dxa"/>
            <w:shd w:val="clear" w:color="auto" w:fill="auto"/>
            <w:noWrap/>
            <w:vAlign w:val="bottom"/>
            <w:hideMark/>
          </w:tcPr>
          <w:p w14:paraId="0122D42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https://geshiaroeval.surveycto.com/view/submission-attachment/1555140901305.jpg?blobKey=87</w:t>
            </w:r>
          </w:p>
        </w:tc>
      </w:tr>
      <w:tr w:rsidR="00A22827" w:rsidRPr="00DC372D" w14:paraId="2F63D7FE" w14:textId="77777777" w:rsidTr="00A22827">
        <w:trPr>
          <w:trHeight w:val="315"/>
        </w:trPr>
        <w:tc>
          <w:tcPr>
            <w:tcW w:w="1250" w:type="dxa"/>
            <w:shd w:val="clear" w:color="auto" w:fill="auto"/>
            <w:noWrap/>
            <w:vAlign w:val="bottom"/>
            <w:hideMark/>
          </w:tcPr>
          <w:p w14:paraId="5D1D389E"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511E365" w14:textId="77777777" w:rsidR="00A22827" w:rsidRPr="00DC372D" w:rsidRDefault="00A22827" w:rsidP="002C3232">
            <w:pPr>
              <w:jc w:val="both"/>
              <w:rPr>
                <w:sz w:val="20"/>
                <w:szCs w:val="20"/>
              </w:rPr>
            </w:pPr>
          </w:p>
        </w:tc>
        <w:tc>
          <w:tcPr>
            <w:tcW w:w="2504" w:type="dxa"/>
            <w:shd w:val="clear" w:color="auto" w:fill="auto"/>
            <w:noWrap/>
            <w:vAlign w:val="bottom"/>
            <w:hideMark/>
          </w:tcPr>
          <w:p w14:paraId="5A4D81B1" w14:textId="77777777" w:rsidR="00A22827" w:rsidRPr="00DC372D" w:rsidRDefault="00A22827" w:rsidP="002C3232">
            <w:pPr>
              <w:jc w:val="both"/>
              <w:rPr>
                <w:sz w:val="20"/>
                <w:szCs w:val="20"/>
              </w:rPr>
            </w:pPr>
          </w:p>
        </w:tc>
        <w:tc>
          <w:tcPr>
            <w:tcW w:w="4615" w:type="dxa"/>
            <w:shd w:val="clear" w:color="auto" w:fill="auto"/>
            <w:noWrap/>
            <w:vAlign w:val="bottom"/>
            <w:hideMark/>
          </w:tcPr>
          <w:p w14:paraId="6A7541A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https://geshiaroeval.surveycto.com/view/submission-attachment/1555143193306.jpg?blobKey=88</w:t>
            </w:r>
          </w:p>
        </w:tc>
      </w:tr>
      <w:tr w:rsidR="00A22827" w:rsidRPr="00DC372D" w14:paraId="1F844A08" w14:textId="77777777" w:rsidTr="00A22827">
        <w:trPr>
          <w:trHeight w:val="315"/>
        </w:trPr>
        <w:tc>
          <w:tcPr>
            <w:tcW w:w="1250" w:type="dxa"/>
            <w:shd w:val="clear" w:color="auto" w:fill="auto"/>
            <w:noWrap/>
            <w:vAlign w:val="bottom"/>
            <w:hideMark/>
          </w:tcPr>
          <w:p w14:paraId="2461F395"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CCA5978" w14:textId="77777777" w:rsidR="00A22827" w:rsidRPr="00DC372D" w:rsidRDefault="00A22827" w:rsidP="002C3232">
            <w:pPr>
              <w:jc w:val="both"/>
              <w:rPr>
                <w:sz w:val="20"/>
                <w:szCs w:val="20"/>
              </w:rPr>
            </w:pPr>
          </w:p>
        </w:tc>
        <w:tc>
          <w:tcPr>
            <w:tcW w:w="2504" w:type="dxa"/>
            <w:shd w:val="clear" w:color="auto" w:fill="auto"/>
            <w:noWrap/>
            <w:vAlign w:val="bottom"/>
            <w:hideMark/>
          </w:tcPr>
          <w:p w14:paraId="59D72F3A" w14:textId="77777777" w:rsidR="00A22827" w:rsidRPr="00DC372D" w:rsidRDefault="00A22827" w:rsidP="002C3232">
            <w:pPr>
              <w:jc w:val="both"/>
              <w:rPr>
                <w:sz w:val="20"/>
                <w:szCs w:val="20"/>
              </w:rPr>
            </w:pPr>
          </w:p>
        </w:tc>
        <w:tc>
          <w:tcPr>
            <w:tcW w:w="4615" w:type="dxa"/>
            <w:shd w:val="clear" w:color="auto" w:fill="auto"/>
            <w:noWrap/>
            <w:vAlign w:val="bottom"/>
            <w:hideMark/>
          </w:tcPr>
          <w:p w14:paraId="2F3BADB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https://geshiaroeval.surveycto.com/view/submission-attachment/1555033408696.jpg?blobKey=89</w:t>
            </w:r>
          </w:p>
        </w:tc>
      </w:tr>
      <w:tr w:rsidR="00A22827" w:rsidRPr="00DC372D" w14:paraId="611A2497" w14:textId="77777777" w:rsidTr="00A22827">
        <w:trPr>
          <w:trHeight w:val="315"/>
        </w:trPr>
        <w:tc>
          <w:tcPr>
            <w:tcW w:w="1250" w:type="dxa"/>
            <w:shd w:val="clear" w:color="auto" w:fill="auto"/>
            <w:noWrap/>
            <w:vAlign w:val="bottom"/>
            <w:hideMark/>
          </w:tcPr>
          <w:p w14:paraId="3118D4BF"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0A673F0" w14:textId="77777777" w:rsidR="00A22827" w:rsidRPr="00DC372D" w:rsidRDefault="00A22827" w:rsidP="002C3232">
            <w:pPr>
              <w:jc w:val="both"/>
              <w:rPr>
                <w:sz w:val="20"/>
                <w:szCs w:val="20"/>
              </w:rPr>
            </w:pPr>
          </w:p>
        </w:tc>
        <w:tc>
          <w:tcPr>
            <w:tcW w:w="2504" w:type="dxa"/>
            <w:shd w:val="clear" w:color="auto" w:fill="auto"/>
            <w:noWrap/>
            <w:vAlign w:val="bottom"/>
            <w:hideMark/>
          </w:tcPr>
          <w:p w14:paraId="2CBA7BC8" w14:textId="77777777" w:rsidR="00A22827" w:rsidRPr="00DC372D" w:rsidRDefault="00A22827" w:rsidP="002C3232">
            <w:pPr>
              <w:jc w:val="both"/>
              <w:rPr>
                <w:sz w:val="20"/>
                <w:szCs w:val="20"/>
              </w:rPr>
            </w:pPr>
          </w:p>
        </w:tc>
        <w:tc>
          <w:tcPr>
            <w:tcW w:w="4615" w:type="dxa"/>
            <w:shd w:val="clear" w:color="auto" w:fill="auto"/>
            <w:noWrap/>
            <w:vAlign w:val="bottom"/>
            <w:hideMark/>
          </w:tcPr>
          <w:p w14:paraId="092B66F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https://geshiaroeval.surveycto.com/view/submission-attachment/1555143129914.jpg?blobKey=90</w:t>
            </w:r>
          </w:p>
        </w:tc>
      </w:tr>
      <w:tr w:rsidR="00A22827" w:rsidRPr="00DC372D" w14:paraId="329326F9" w14:textId="77777777" w:rsidTr="00A22827">
        <w:trPr>
          <w:trHeight w:val="315"/>
        </w:trPr>
        <w:tc>
          <w:tcPr>
            <w:tcW w:w="1250" w:type="dxa"/>
            <w:shd w:val="clear" w:color="auto" w:fill="auto"/>
            <w:noWrap/>
            <w:vAlign w:val="bottom"/>
            <w:hideMark/>
          </w:tcPr>
          <w:p w14:paraId="42FA8F4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158134E" w14:textId="77777777" w:rsidR="00A22827" w:rsidRPr="00DC372D" w:rsidRDefault="00A22827" w:rsidP="002C3232">
            <w:pPr>
              <w:jc w:val="both"/>
              <w:rPr>
                <w:sz w:val="20"/>
                <w:szCs w:val="20"/>
              </w:rPr>
            </w:pPr>
          </w:p>
        </w:tc>
        <w:tc>
          <w:tcPr>
            <w:tcW w:w="2504" w:type="dxa"/>
            <w:shd w:val="clear" w:color="auto" w:fill="auto"/>
            <w:noWrap/>
            <w:vAlign w:val="bottom"/>
            <w:hideMark/>
          </w:tcPr>
          <w:p w14:paraId="4AE94FC2" w14:textId="77777777" w:rsidR="00A22827" w:rsidRPr="00DC372D" w:rsidRDefault="00A22827" w:rsidP="002C3232">
            <w:pPr>
              <w:jc w:val="both"/>
              <w:rPr>
                <w:sz w:val="20"/>
                <w:szCs w:val="20"/>
              </w:rPr>
            </w:pPr>
          </w:p>
        </w:tc>
        <w:tc>
          <w:tcPr>
            <w:tcW w:w="4615" w:type="dxa"/>
            <w:shd w:val="clear" w:color="auto" w:fill="auto"/>
            <w:noWrap/>
            <w:vAlign w:val="bottom"/>
            <w:hideMark/>
          </w:tcPr>
          <w:p w14:paraId="73A596B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https://geshiaroeval.surveycto.com/view/submission-attachment/1555035207585.jpg?blobKey=91</w:t>
            </w:r>
          </w:p>
        </w:tc>
      </w:tr>
      <w:tr w:rsidR="00A22827" w:rsidRPr="00DC372D" w14:paraId="15D4ECC4" w14:textId="77777777" w:rsidTr="00A22827">
        <w:trPr>
          <w:trHeight w:val="315"/>
        </w:trPr>
        <w:tc>
          <w:tcPr>
            <w:tcW w:w="1250" w:type="dxa"/>
            <w:shd w:val="clear" w:color="auto" w:fill="auto"/>
            <w:noWrap/>
            <w:vAlign w:val="bottom"/>
            <w:hideMark/>
          </w:tcPr>
          <w:p w14:paraId="524ADF1F"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D5E78BD" w14:textId="77777777" w:rsidR="00A22827" w:rsidRPr="00DC372D" w:rsidRDefault="00A22827" w:rsidP="002C3232">
            <w:pPr>
              <w:jc w:val="both"/>
              <w:rPr>
                <w:sz w:val="20"/>
                <w:szCs w:val="20"/>
              </w:rPr>
            </w:pPr>
          </w:p>
        </w:tc>
        <w:tc>
          <w:tcPr>
            <w:tcW w:w="2504" w:type="dxa"/>
            <w:shd w:val="clear" w:color="auto" w:fill="auto"/>
            <w:noWrap/>
            <w:vAlign w:val="bottom"/>
            <w:hideMark/>
          </w:tcPr>
          <w:p w14:paraId="4C4AA148" w14:textId="77777777" w:rsidR="00A22827" w:rsidRPr="00DC372D" w:rsidRDefault="00A22827" w:rsidP="002C3232">
            <w:pPr>
              <w:jc w:val="both"/>
              <w:rPr>
                <w:sz w:val="20"/>
                <w:szCs w:val="20"/>
              </w:rPr>
            </w:pPr>
          </w:p>
        </w:tc>
        <w:tc>
          <w:tcPr>
            <w:tcW w:w="4615" w:type="dxa"/>
            <w:shd w:val="clear" w:color="auto" w:fill="auto"/>
            <w:noWrap/>
            <w:vAlign w:val="bottom"/>
            <w:hideMark/>
          </w:tcPr>
          <w:p w14:paraId="661A30F4"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https://geshiaroeval.surveycto.com/view/submission-attachment/1555145163214.jpg?blobKey=92</w:t>
            </w:r>
          </w:p>
        </w:tc>
      </w:tr>
      <w:tr w:rsidR="00A22827" w:rsidRPr="00DC372D" w14:paraId="1FEE520D" w14:textId="77777777" w:rsidTr="00A22827">
        <w:trPr>
          <w:trHeight w:val="315"/>
        </w:trPr>
        <w:tc>
          <w:tcPr>
            <w:tcW w:w="1250" w:type="dxa"/>
            <w:shd w:val="clear" w:color="auto" w:fill="auto"/>
            <w:noWrap/>
            <w:vAlign w:val="bottom"/>
            <w:hideMark/>
          </w:tcPr>
          <w:p w14:paraId="248BD2CD"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322D3C6" w14:textId="77777777" w:rsidR="00A22827" w:rsidRPr="00DC372D" w:rsidRDefault="00A22827" w:rsidP="002C3232">
            <w:pPr>
              <w:jc w:val="both"/>
              <w:rPr>
                <w:sz w:val="20"/>
                <w:szCs w:val="20"/>
              </w:rPr>
            </w:pPr>
          </w:p>
        </w:tc>
        <w:tc>
          <w:tcPr>
            <w:tcW w:w="2504" w:type="dxa"/>
            <w:shd w:val="clear" w:color="auto" w:fill="auto"/>
            <w:noWrap/>
            <w:vAlign w:val="bottom"/>
            <w:hideMark/>
          </w:tcPr>
          <w:p w14:paraId="0A23097B" w14:textId="77777777" w:rsidR="00A22827" w:rsidRPr="00DC372D" w:rsidRDefault="00A22827" w:rsidP="002C3232">
            <w:pPr>
              <w:jc w:val="both"/>
              <w:rPr>
                <w:sz w:val="20"/>
                <w:szCs w:val="20"/>
              </w:rPr>
            </w:pPr>
          </w:p>
        </w:tc>
        <w:tc>
          <w:tcPr>
            <w:tcW w:w="4615" w:type="dxa"/>
            <w:shd w:val="clear" w:color="auto" w:fill="auto"/>
            <w:noWrap/>
            <w:vAlign w:val="bottom"/>
            <w:hideMark/>
          </w:tcPr>
          <w:p w14:paraId="7D2F7026"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https://geshiaroeval.surveycto.com/view/submission-attachment/1555035278792.jpg?blobKey=93</w:t>
            </w:r>
          </w:p>
        </w:tc>
      </w:tr>
      <w:tr w:rsidR="00A22827" w:rsidRPr="00DC372D" w14:paraId="6C8E2C85" w14:textId="77777777" w:rsidTr="00A22827">
        <w:trPr>
          <w:trHeight w:val="315"/>
        </w:trPr>
        <w:tc>
          <w:tcPr>
            <w:tcW w:w="1250" w:type="dxa"/>
            <w:shd w:val="clear" w:color="auto" w:fill="auto"/>
            <w:noWrap/>
            <w:vAlign w:val="bottom"/>
            <w:hideMark/>
          </w:tcPr>
          <w:p w14:paraId="14CE7419"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F489F79" w14:textId="77777777" w:rsidR="00A22827" w:rsidRPr="00DC372D" w:rsidRDefault="00A22827" w:rsidP="002C3232">
            <w:pPr>
              <w:jc w:val="both"/>
              <w:rPr>
                <w:sz w:val="20"/>
                <w:szCs w:val="20"/>
              </w:rPr>
            </w:pPr>
          </w:p>
        </w:tc>
        <w:tc>
          <w:tcPr>
            <w:tcW w:w="2504" w:type="dxa"/>
            <w:shd w:val="clear" w:color="auto" w:fill="auto"/>
            <w:noWrap/>
            <w:vAlign w:val="bottom"/>
            <w:hideMark/>
          </w:tcPr>
          <w:p w14:paraId="301ACE3C" w14:textId="77777777" w:rsidR="00A22827" w:rsidRPr="00DC372D" w:rsidRDefault="00A22827" w:rsidP="002C3232">
            <w:pPr>
              <w:jc w:val="both"/>
              <w:rPr>
                <w:sz w:val="20"/>
                <w:szCs w:val="20"/>
              </w:rPr>
            </w:pPr>
          </w:p>
        </w:tc>
        <w:tc>
          <w:tcPr>
            <w:tcW w:w="4615" w:type="dxa"/>
            <w:shd w:val="clear" w:color="auto" w:fill="auto"/>
            <w:noWrap/>
            <w:vAlign w:val="bottom"/>
            <w:hideMark/>
          </w:tcPr>
          <w:p w14:paraId="0F668F2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https://geshiaroeval.surveycto.com/view/submission-attachment/1555140493424.jpg?blobKey=94</w:t>
            </w:r>
          </w:p>
        </w:tc>
      </w:tr>
      <w:tr w:rsidR="00A22827" w:rsidRPr="00DC372D" w14:paraId="0C388EB5" w14:textId="77777777" w:rsidTr="00A22827">
        <w:trPr>
          <w:trHeight w:val="315"/>
        </w:trPr>
        <w:tc>
          <w:tcPr>
            <w:tcW w:w="1250" w:type="dxa"/>
            <w:shd w:val="clear" w:color="auto" w:fill="auto"/>
            <w:noWrap/>
            <w:vAlign w:val="bottom"/>
            <w:hideMark/>
          </w:tcPr>
          <w:p w14:paraId="254EDF5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DDB7568" w14:textId="77777777" w:rsidR="00A22827" w:rsidRPr="00DC372D" w:rsidRDefault="00A22827" w:rsidP="002C3232">
            <w:pPr>
              <w:jc w:val="both"/>
              <w:rPr>
                <w:sz w:val="20"/>
                <w:szCs w:val="20"/>
              </w:rPr>
            </w:pPr>
          </w:p>
        </w:tc>
        <w:tc>
          <w:tcPr>
            <w:tcW w:w="2504" w:type="dxa"/>
            <w:shd w:val="clear" w:color="auto" w:fill="auto"/>
            <w:noWrap/>
            <w:vAlign w:val="bottom"/>
            <w:hideMark/>
          </w:tcPr>
          <w:p w14:paraId="4733FE55" w14:textId="77777777" w:rsidR="00A22827" w:rsidRPr="00DC372D" w:rsidRDefault="00A22827" w:rsidP="002C3232">
            <w:pPr>
              <w:jc w:val="both"/>
              <w:rPr>
                <w:sz w:val="20"/>
                <w:szCs w:val="20"/>
              </w:rPr>
            </w:pPr>
          </w:p>
        </w:tc>
        <w:tc>
          <w:tcPr>
            <w:tcW w:w="4615" w:type="dxa"/>
            <w:shd w:val="clear" w:color="auto" w:fill="auto"/>
            <w:noWrap/>
            <w:vAlign w:val="bottom"/>
            <w:hideMark/>
          </w:tcPr>
          <w:p w14:paraId="30B0DDC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https://geshiaroeval.surveycto.com/view/submission-attachment/1555145270924.jpg?blobKey=95</w:t>
            </w:r>
          </w:p>
        </w:tc>
      </w:tr>
      <w:tr w:rsidR="00A22827" w:rsidRPr="00DC372D" w14:paraId="03B56C29" w14:textId="77777777" w:rsidTr="00A22827">
        <w:trPr>
          <w:trHeight w:val="315"/>
        </w:trPr>
        <w:tc>
          <w:tcPr>
            <w:tcW w:w="1250" w:type="dxa"/>
            <w:shd w:val="clear" w:color="auto" w:fill="auto"/>
            <w:noWrap/>
            <w:vAlign w:val="bottom"/>
            <w:hideMark/>
          </w:tcPr>
          <w:p w14:paraId="70C77BCF"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FE5AE09" w14:textId="77777777" w:rsidR="00A22827" w:rsidRPr="00DC372D" w:rsidRDefault="00A22827" w:rsidP="002C3232">
            <w:pPr>
              <w:jc w:val="both"/>
              <w:rPr>
                <w:sz w:val="20"/>
                <w:szCs w:val="20"/>
              </w:rPr>
            </w:pPr>
          </w:p>
        </w:tc>
        <w:tc>
          <w:tcPr>
            <w:tcW w:w="2504" w:type="dxa"/>
            <w:shd w:val="clear" w:color="auto" w:fill="auto"/>
            <w:noWrap/>
            <w:vAlign w:val="bottom"/>
            <w:hideMark/>
          </w:tcPr>
          <w:p w14:paraId="1952503C" w14:textId="77777777" w:rsidR="00A22827" w:rsidRPr="00DC372D" w:rsidRDefault="00A22827" w:rsidP="002C3232">
            <w:pPr>
              <w:jc w:val="both"/>
              <w:rPr>
                <w:sz w:val="20"/>
                <w:szCs w:val="20"/>
              </w:rPr>
            </w:pPr>
          </w:p>
        </w:tc>
        <w:tc>
          <w:tcPr>
            <w:tcW w:w="4615" w:type="dxa"/>
            <w:shd w:val="clear" w:color="auto" w:fill="auto"/>
            <w:noWrap/>
            <w:vAlign w:val="bottom"/>
            <w:hideMark/>
          </w:tcPr>
          <w:p w14:paraId="05DCD3C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https://geshiaroeval.surveycto.com/view/submission-attachment/1555037247385.jpg?blobKey=96</w:t>
            </w:r>
          </w:p>
        </w:tc>
      </w:tr>
      <w:tr w:rsidR="00A22827" w:rsidRPr="00DC372D" w14:paraId="0DCE2E50" w14:textId="77777777" w:rsidTr="00A22827">
        <w:trPr>
          <w:trHeight w:val="315"/>
        </w:trPr>
        <w:tc>
          <w:tcPr>
            <w:tcW w:w="1250" w:type="dxa"/>
            <w:shd w:val="clear" w:color="auto" w:fill="auto"/>
            <w:noWrap/>
            <w:vAlign w:val="bottom"/>
            <w:hideMark/>
          </w:tcPr>
          <w:p w14:paraId="620325D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DCF140D" w14:textId="77777777" w:rsidR="00A22827" w:rsidRPr="00DC372D" w:rsidRDefault="00A22827" w:rsidP="002C3232">
            <w:pPr>
              <w:jc w:val="both"/>
              <w:rPr>
                <w:sz w:val="20"/>
                <w:szCs w:val="20"/>
              </w:rPr>
            </w:pPr>
          </w:p>
        </w:tc>
        <w:tc>
          <w:tcPr>
            <w:tcW w:w="2504" w:type="dxa"/>
            <w:shd w:val="clear" w:color="auto" w:fill="auto"/>
            <w:noWrap/>
            <w:vAlign w:val="bottom"/>
            <w:hideMark/>
          </w:tcPr>
          <w:p w14:paraId="7C410EFC" w14:textId="77777777" w:rsidR="00A22827" w:rsidRPr="00DC372D" w:rsidRDefault="00A22827" w:rsidP="002C3232">
            <w:pPr>
              <w:jc w:val="both"/>
              <w:rPr>
                <w:sz w:val="20"/>
                <w:szCs w:val="20"/>
              </w:rPr>
            </w:pPr>
          </w:p>
        </w:tc>
        <w:tc>
          <w:tcPr>
            <w:tcW w:w="4615" w:type="dxa"/>
            <w:shd w:val="clear" w:color="auto" w:fill="auto"/>
            <w:noWrap/>
            <w:vAlign w:val="bottom"/>
            <w:hideMark/>
          </w:tcPr>
          <w:p w14:paraId="66E8D8B3"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https://geshiaroeval.surveycto.com/view/submission-attachment/1555037523077.jpg?blobKey=97</w:t>
            </w:r>
          </w:p>
        </w:tc>
      </w:tr>
      <w:tr w:rsidR="00A22827" w:rsidRPr="00DC372D" w14:paraId="1785CC7C" w14:textId="77777777" w:rsidTr="00A22827">
        <w:trPr>
          <w:trHeight w:val="315"/>
        </w:trPr>
        <w:tc>
          <w:tcPr>
            <w:tcW w:w="1250" w:type="dxa"/>
            <w:shd w:val="clear" w:color="auto" w:fill="auto"/>
            <w:noWrap/>
            <w:vAlign w:val="bottom"/>
            <w:hideMark/>
          </w:tcPr>
          <w:p w14:paraId="39D35A07"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C318366" w14:textId="77777777" w:rsidR="00A22827" w:rsidRPr="00DC372D" w:rsidRDefault="00A22827" w:rsidP="002C3232">
            <w:pPr>
              <w:jc w:val="both"/>
              <w:rPr>
                <w:sz w:val="20"/>
                <w:szCs w:val="20"/>
              </w:rPr>
            </w:pPr>
          </w:p>
        </w:tc>
        <w:tc>
          <w:tcPr>
            <w:tcW w:w="2504" w:type="dxa"/>
            <w:shd w:val="clear" w:color="auto" w:fill="auto"/>
            <w:noWrap/>
            <w:vAlign w:val="bottom"/>
            <w:hideMark/>
          </w:tcPr>
          <w:p w14:paraId="128ADD7D" w14:textId="77777777" w:rsidR="00A22827" w:rsidRPr="00DC372D" w:rsidRDefault="00A22827" w:rsidP="002C3232">
            <w:pPr>
              <w:jc w:val="both"/>
              <w:rPr>
                <w:sz w:val="20"/>
                <w:szCs w:val="20"/>
              </w:rPr>
            </w:pPr>
          </w:p>
        </w:tc>
        <w:tc>
          <w:tcPr>
            <w:tcW w:w="4615" w:type="dxa"/>
            <w:shd w:val="clear" w:color="auto" w:fill="auto"/>
            <w:noWrap/>
            <w:vAlign w:val="bottom"/>
            <w:hideMark/>
          </w:tcPr>
          <w:p w14:paraId="745FBA9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https://geshiaroeval.surveycto.com/view/submission-attachment/1555144487150.jpg?blobKey=98</w:t>
            </w:r>
          </w:p>
        </w:tc>
      </w:tr>
      <w:tr w:rsidR="00A22827" w:rsidRPr="00DC372D" w14:paraId="1B229A03" w14:textId="77777777" w:rsidTr="00A22827">
        <w:trPr>
          <w:trHeight w:val="315"/>
        </w:trPr>
        <w:tc>
          <w:tcPr>
            <w:tcW w:w="1250" w:type="dxa"/>
            <w:shd w:val="clear" w:color="auto" w:fill="auto"/>
            <w:noWrap/>
            <w:vAlign w:val="bottom"/>
            <w:hideMark/>
          </w:tcPr>
          <w:p w14:paraId="03026952"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E8F3214" w14:textId="77777777" w:rsidR="00A22827" w:rsidRPr="00DC372D" w:rsidRDefault="00A22827" w:rsidP="002C3232">
            <w:pPr>
              <w:jc w:val="both"/>
              <w:rPr>
                <w:sz w:val="20"/>
                <w:szCs w:val="20"/>
              </w:rPr>
            </w:pPr>
          </w:p>
        </w:tc>
        <w:tc>
          <w:tcPr>
            <w:tcW w:w="2504" w:type="dxa"/>
            <w:shd w:val="clear" w:color="auto" w:fill="auto"/>
            <w:noWrap/>
            <w:vAlign w:val="bottom"/>
            <w:hideMark/>
          </w:tcPr>
          <w:p w14:paraId="2680E117" w14:textId="77777777" w:rsidR="00A22827" w:rsidRPr="00DC372D" w:rsidRDefault="00A22827" w:rsidP="002C3232">
            <w:pPr>
              <w:jc w:val="both"/>
              <w:rPr>
                <w:sz w:val="20"/>
                <w:szCs w:val="20"/>
              </w:rPr>
            </w:pPr>
          </w:p>
        </w:tc>
        <w:tc>
          <w:tcPr>
            <w:tcW w:w="4615" w:type="dxa"/>
            <w:shd w:val="clear" w:color="auto" w:fill="auto"/>
            <w:noWrap/>
            <w:vAlign w:val="bottom"/>
            <w:hideMark/>
          </w:tcPr>
          <w:p w14:paraId="39480633"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https://geshiaroeval.surveycto.com/view/submission-attachment/1555037562797.jpg?blobKey=99</w:t>
            </w:r>
          </w:p>
        </w:tc>
      </w:tr>
      <w:tr w:rsidR="00A22827" w:rsidRPr="00DC372D" w14:paraId="2F1087F4" w14:textId="77777777" w:rsidTr="00A22827">
        <w:trPr>
          <w:trHeight w:val="315"/>
        </w:trPr>
        <w:tc>
          <w:tcPr>
            <w:tcW w:w="1250" w:type="dxa"/>
            <w:shd w:val="clear" w:color="auto" w:fill="auto"/>
            <w:noWrap/>
            <w:vAlign w:val="bottom"/>
            <w:hideMark/>
          </w:tcPr>
          <w:p w14:paraId="197B2382"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40DF178" w14:textId="77777777" w:rsidR="00A22827" w:rsidRPr="00DC372D" w:rsidRDefault="00A22827" w:rsidP="002C3232">
            <w:pPr>
              <w:jc w:val="both"/>
              <w:rPr>
                <w:sz w:val="20"/>
                <w:szCs w:val="20"/>
              </w:rPr>
            </w:pPr>
          </w:p>
        </w:tc>
        <w:tc>
          <w:tcPr>
            <w:tcW w:w="2504" w:type="dxa"/>
            <w:shd w:val="clear" w:color="auto" w:fill="auto"/>
            <w:noWrap/>
            <w:vAlign w:val="bottom"/>
            <w:hideMark/>
          </w:tcPr>
          <w:p w14:paraId="45F547C2" w14:textId="77777777" w:rsidR="00A22827" w:rsidRPr="00DC372D" w:rsidRDefault="00A22827" w:rsidP="002C3232">
            <w:pPr>
              <w:jc w:val="both"/>
              <w:rPr>
                <w:sz w:val="20"/>
                <w:szCs w:val="20"/>
              </w:rPr>
            </w:pPr>
          </w:p>
        </w:tc>
        <w:tc>
          <w:tcPr>
            <w:tcW w:w="4615" w:type="dxa"/>
            <w:shd w:val="clear" w:color="auto" w:fill="auto"/>
            <w:noWrap/>
            <w:vAlign w:val="bottom"/>
            <w:hideMark/>
          </w:tcPr>
          <w:p w14:paraId="6DCEBC0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https://geshiaroeval.surveycto.com/view/submission-attachment/1555141045792.jpg?blobKey=101</w:t>
            </w:r>
          </w:p>
        </w:tc>
      </w:tr>
      <w:tr w:rsidR="00A22827" w:rsidRPr="00DC372D" w14:paraId="73C5E041" w14:textId="77777777" w:rsidTr="00A22827">
        <w:trPr>
          <w:trHeight w:val="315"/>
        </w:trPr>
        <w:tc>
          <w:tcPr>
            <w:tcW w:w="1250" w:type="dxa"/>
            <w:shd w:val="clear" w:color="auto" w:fill="auto"/>
            <w:noWrap/>
            <w:vAlign w:val="bottom"/>
            <w:hideMark/>
          </w:tcPr>
          <w:p w14:paraId="283C57A9"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DFBB4D4" w14:textId="77777777" w:rsidR="00A22827" w:rsidRPr="00DC372D" w:rsidRDefault="00A22827" w:rsidP="002C3232">
            <w:pPr>
              <w:jc w:val="both"/>
              <w:rPr>
                <w:sz w:val="20"/>
                <w:szCs w:val="20"/>
              </w:rPr>
            </w:pPr>
          </w:p>
        </w:tc>
        <w:tc>
          <w:tcPr>
            <w:tcW w:w="2504" w:type="dxa"/>
            <w:shd w:val="clear" w:color="auto" w:fill="auto"/>
            <w:noWrap/>
            <w:vAlign w:val="bottom"/>
            <w:hideMark/>
          </w:tcPr>
          <w:p w14:paraId="2C54F8F7" w14:textId="77777777" w:rsidR="00A22827" w:rsidRPr="00DC372D" w:rsidRDefault="00A22827" w:rsidP="002C3232">
            <w:pPr>
              <w:jc w:val="both"/>
              <w:rPr>
                <w:sz w:val="20"/>
                <w:szCs w:val="20"/>
              </w:rPr>
            </w:pPr>
          </w:p>
        </w:tc>
        <w:tc>
          <w:tcPr>
            <w:tcW w:w="4615" w:type="dxa"/>
            <w:shd w:val="clear" w:color="auto" w:fill="auto"/>
            <w:noWrap/>
            <w:vAlign w:val="bottom"/>
            <w:hideMark/>
          </w:tcPr>
          <w:p w14:paraId="52DFEE4D"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https://geshiaroeval.surveycto.com/view/submission-attachment/1555144689223.jpg?blobKey=100</w:t>
            </w:r>
          </w:p>
        </w:tc>
      </w:tr>
      <w:tr w:rsidR="00A22827" w:rsidRPr="00DC372D" w14:paraId="053B9444" w14:textId="77777777" w:rsidTr="00A22827">
        <w:trPr>
          <w:trHeight w:val="315"/>
        </w:trPr>
        <w:tc>
          <w:tcPr>
            <w:tcW w:w="1250" w:type="dxa"/>
            <w:shd w:val="clear" w:color="auto" w:fill="auto"/>
            <w:noWrap/>
            <w:vAlign w:val="bottom"/>
            <w:hideMark/>
          </w:tcPr>
          <w:p w14:paraId="0939071E"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BD2B3C8" w14:textId="77777777" w:rsidR="00A22827" w:rsidRPr="00DC372D" w:rsidRDefault="00A22827" w:rsidP="002C3232">
            <w:pPr>
              <w:jc w:val="both"/>
              <w:rPr>
                <w:sz w:val="20"/>
                <w:szCs w:val="20"/>
              </w:rPr>
            </w:pPr>
          </w:p>
        </w:tc>
        <w:tc>
          <w:tcPr>
            <w:tcW w:w="2504" w:type="dxa"/>
            <w:shd w:val="clear" w:color="auto" w:fill="auto"/>
            <w:noWrap/>
            <w:vAlign w:val="bottom"/>
            <w:hideMark/>
          </w:tcPr>
          <w:p w14:paraId="0D47EE1B" w14:textId="77777777" w:rsidR="00A22827" w:rsidRPr="00DC372D" w:rsidRDefault="00A22827" w:rsidP="002C3232">
            <w:pPr>
              <w:jc w:val="both"/>
              <w:rPr>
                <w:sz w:val="20"/>
                <w:szCs w:val="20"/>
              </w:rPr>
            </w:pPr>
          </w:p>
        </w:tc>
        <w:tc>
          <w:tcPr>
            <w:tcW w:w="4615" w:type="dxa"/>
            <w:shd w:val="clear" w:color="auto" w:fill="auto"/>
            <w:noWrap/>
            <w:vAlign w:val="bottom"/>
            <w:hideMark/>
          </w:tcPr>
          <w:p w14:paraId="1B862B6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https://geshiaroeval.surveycto.com/view/submission-attachment/1555143299233.jpg?blobKey=102</w:t>
            </w:r>
          </w:p>
        </w:tc>
      </w:tr>
      <w:tr w:rsidR="00A22827" w:rsidRPr="00DC372D" w14:paraId="4B7377FC" w14:textId="77777777" w:rsidTr="00A22827">
        <w:trPr>
          <w:trHeight w:val="315"/>
        </w:trPr>
        <w:tc>
          <w:tcPr>
            <w:tcW w:w="1250" w:type="dxa"/>
            <w:shd w:val="clear" w:color="auto" w:fill="auto"/>
            <w:noWrap/>
            <w:vAlign w:val="bottom"/>
            <w:hideMark/>
          </w:tcPr>
          <w:p w14:paraId="59B3AE9F"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D3EF342" w14:textId="77777777" w:rsidR="00A22827" w:rsidRPr="00DC372D" w:rsidRDefault="00A22827" w:rsidP="002C3232">
            <w:pPr>
              <w:jc w:val="both"/>
              <w:rPr>
                <w:sz w:val="20"/>
                <w:szCs w:val="20"/>
              </w:rPr>
            </w:pPr>
          </w:p>
        </w:tc>
        <w:tc>
          <w:tcPr>
            <w:tcW w:w="2504" w:type="dxa"/>
            <w:shd w:val="clear" w:color="auto" w:fill="auto"/>
            <w:noWrap/>
            <w:vAlign w:val="bottom"/>
            <w:hideMark/>
          </w:tcPr>
          <w:p w14:paraId="53072196" w14:textId="77777777" w:rsidR="00A22827" w:rsidRPr="00DC372D" w:rsidRDefault="00A22827" w:rsidP="002C3232">
            <w:pPr>
              <w:jc w:val="both"/>
              <w:rPr>
                <w:sz w:val="20"/>
                <w:szCs w:val="20"/>
              </w:rPr>
            </w:pPr>
          </w:p>
        </w:tc>
        <w:tc>
          <w:tcPr>
            <w:tcW w:w="4615" w:type="dxa"/>
            <w:shd w:val="clear" w:color="auto" w:fill="auto"/>
            <w:noWrap/>
            <w:vAlign w:val="bottom"/>
            <w:hideMark/>
          </w:tcPr>
          <w:p w14:paraId="53A065F0"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https://geshiaroeval.surveycto.com/view/submission-attachment/1555145496109.jpg?blobKey=104</w:t>
            </w:r>
          </w:p>
        </w:tc>
      </w:tr>
      <w:tr w:rsidR="00A22827" w:rsidRPr="00DC372D" w14:paraId="4D037406" w14:textId="77777777" w:rsidTr="00A22827">
        <w:trPr>
          <w:trHeight w:val="315"/>
        </w:trPr>
        <w:tc>
          <w:tcPr>
            <w:tcW w:w="1250" w:type="dxa"/>
            <w:shd w:val="clear" w:color="auto" w:fill="auto"/>
            <w:noWrap/>
            <w:vAlign w:val="bottom"/>
            <w:hideMark/>
          </w:tcPr>
          <w:p w14:paraId="27CEE98C"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7E26205" w14:textId="77777777" w:rsidR="00A22827" w:rsidRPr="00DC372D" w:rsidRDefault="00A22827" w:rsidP="002C3232">
            <w:pPr>
              <w:jc w:val="both"/>
              <w:rPr>
                <w:sz w:val="20"/>
                <w:szCs w:val="20"/>
              </w:rPr>
            </w:pPr>
          </w:p>
        </w:tc>
        <w:tc>
          <w:tcPr>
            <w:tcW w:w="2504" w:type="dxa"/>
            <w:shd w:val="clear" w:color="auto" w:fill="auto"/>
            <w:noWrap/>
            <w:vAlign w:val="bottom"/>
            <w:hideMark/>
          </w:tcPr>
          <w:p w14:paraId="52D74291" w14:textId="77777777" w:rsidR="00A22827" w:rsidRPr="00DC372D" w:rsidRDefault="00A22827" w:rsidP="002C3232">
            <w:pPr>
              <w:jc w:val="both"/>
              <w:rPr>
                <w:sz w:val="20"/>
                <w:szCs w:val="20"/>
              </w:rPr>
            </w:pPr>
          </w:p>
        </w:tc>
        <w:tc>
          <w:tcPr>
            <w:tcW w:w="4615" w:type="dxa"/>
            <w:shd w:val="clear" w:color="auto" w:fill="auto"/>
            <w:noWrap/>
            <w:vAlign w:val="bottom"/>
            <w:hideMark/>
          </w:tcPr>
          <w:p w14:paraId="27218BF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https://geshiaroeval.surveycto.com/view/submission-attachment/1555144269675.jpg?blobKey=105</w:t>
            </w:r>
          </w:p>
        </w:tc>
      </w:tr>
      <w:tr w:rsidR="00A22827" w:rsidRPr="00DC372D" w14:paraId="23B7ADE3" w14:textId="77777777" w:rsidTr="00A22827">
        <w:trPr>
          <w:trHeight w:val="315"/>
        </w:trPr>
        <w:tc>
          <w:tcPr>
            <w:tcW w:w="1250" w:type="dxa"/>
            <w:shd w:val="clear" w:color="auto" w:fill="auto"/>
            <w:noWrap/>
            <w:vAlign w:val="bottom"/>
            <w:hideMark/>
          </w:tcPr>
          <w:p w14:paraId="1886D63C"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7D57D4A" w14:textId="77777777" w:rsidR="00A22827" w:rsidRPr="00DC372D" w:rsidRDefault="00A22827" w:rsidP="002C3232">
            <w:pPr>
              <w:jc w:val="both"/>
              <w:rPr>
                <w:sz w:val="20"/>
                <w:szCs w:val="20"/>
              </w:rPr>
            </w:pPr>
          </w:p>
        </w:tc>
        <w:tc>
          <w:tcPr>
            <w:tcW w:w="2504" w:type="dxa"/>
            <w:shd w:val="clear" w:color="auto" w:fill="auto"/>
            <w:noWrap/>
            <w:vAlign w:val="bottom"/>
            <w:hideMark/>
          </w:tcPr>
          <w:p w14:paraId="243429EB" w14:textId="77777777" w:rsidR="00A22827" w:rsidRPr="00DC372D" w:rsidRDefault="00A22827" w:rsidP="002C3232">
            <w:pPr>
              <w:jc w:val="both"/>
              <w:rPr>
                <w:sz w:val="20"/>
                <w:szCs w:val="20"/>
              </w:rPr>
            </w:pPr>
          </w:p>
        </w:tc>
        <w:tc>
          <w:tcPr>
            <w:tcW w:w="4615" w:type="dxa"/>
            <w:shd w:val="clear" w:color="auto" w:fill="auto"/>
            <w:noWrap/>
            <w:vAlign w:val="bottom"/>
            <w:hideMark/>
          </w:tcPr>
          <w:p w14:paraId="0038F26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https://geshiaroeval.surveycto.com/view/submission-attachment/1555144542226.jpg?blobKey=106</w:t>
            </w:r>
          </w:p>
        </w:tc>
      </w:tr>
      <w:tr w:rsidR="00A22827" w:rsidRPr="00DC372D" w14:paraId="5F96D292" w14:textId="77777777" w:rsidTr="00A22827">
        <w:trPr>
          <w:trHeight w:val="315"/>
        </w:trPr>
        <w:tc>
          <w:tcPr>
            <w:tcW w:w="1250" w:type="dxa"/>
            <w:shd w:val="clear" w:color="auto" w:fill="auto"/>
            <w:noWrap/>
            <w:vAlign w:val="bottom"/>
            <w:hideMark/>
          </w:tcPr>
          <w:p w14:paraId="5896A2D9"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5F24EB4" w14:textId="77777777" w:rsidR="00A22827" w:rsidRPr="00DC372D" w:rsidRDefault="00A22827" w:rsidP="002C3232">
            <w:pPr>
              <w:jc w:val="both"/>
              <w:rPr>
                <w:sz w:val="20"/>
                <w:szCs w:val="20"/>
              </w:rPr>
            </w:pPr>
          </w:p>
        </w:tc>
        <w:tc>
          <w:tcPr>
            <w:tcW w:w="2504" w:type="dxa"/>
            <w:shd w:val="clear" w:color="auto" w:fill="auto"/>
            <w:noWrap/>
            <w:vAlign w:val="bottom"/>
            <w:hideMark/>
          </w:tcPr>
          <w:p w14:paraId="5BC20A22" w14:textId="77777777" w:rsidR="00A22827" w:rsidRPr="00DC372D" w:rsidRDefault="00A22827" w:rsidP="002C3232">
            <w:pPr>
              <w:jc w:val="both"/>
              <w:rPr>
                <w:sz w:val="20"/>
                <w:szCs w:val="20"/>
              </w:rPr>
            </w:pPr>
          </w:p>
        </w:tc>
        <w:tc>
          <w:tcPr>
            <w:tcW w:w="4615" w:type="dxa"/>
            <w:shd w:val="clear" w:color="auto" w:fill="auto"/>
            <w:noWrap/>
            <w:vAlign w:val="bottom"/>
            <w:hideMark/>
          </w:tcPr>
          <w:p w14:paraId="3E0BA3C7"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https://geshiaroeval.surveycto.com/view/submission-attachment/1555145178448.jpg?blobKey=107</w:t>
            </w:r>
          </w:p>
        </w:tc>
      </w:tr>
      <w:tr w:rsidR="00A22827" w:rsidRPr="00DC372D" w14:paraId="2DAD7129" w14:textId="77777777" w:rsidTr="00A22827">
        <w:trPr>
          <w:trHeight w:val="315"/>
        </w:trPr>
        <w:tc>
          <w:tcPr>
            <w:tcW w:w="1250" w:type="dxa"/>
            <w:shd w:val="clear" w:color="auto" w:fill="auto"/>
            <w:noWrap/>
            <w:vAlign w:val="bottom"/>
            <w:hideMark/>
          </w:tcPr>
          <w:p w14:paraId="38191D9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69192BC" w14:textId="77777777" w:rsidR="00A22827" w:rsidRPr="00DC372D" w:rsidRDefault="00A22827" w:rsidP="002C3232">
            <w:pPr>
              <w:jc w:val="both"/>
              <w:rPr>
                <w:sz w:val="20"/>
                <w:szCs w:val="20"/>
              </w:rPr>
            </w:pPr>
          </w:p>
        </w:tc>
        <w:tc>
          <w:tcPr>
            <w:tcW w:w="2504" w:type="dxa"/>
            <w:shd w:val="clear" w:color="auto" w:fill="auto"/>
            <w:noWrap/>
            <w:vAlign w:val="bottom"/>
            <w:hideMark/>
          </w:tcPr>
          <w:p w14:paraId="09B6FE75" w14:textId="77777777" w:rsidR="00A22827" w:rsidRPr="00DC372D" w:rsidRDefault="00A22827" w:rsidP="002C3232">
            <w:pPr>
              <w:jc w:val="both"/>
              <w:rPr>
                <w:sz w:val="20"/>
                <w:szCs w:val="20"/>
              </w:rPr>
            </w:pPr>
          </w:p>
        </w:tc>
        <w:tc>
          <w:tcPr>
            <w:tcW w:w="4615" w:type="dxa"/>
            <w:shd w:val="clear" w:color="auto" w:fill="auto"/>
            <w:noWrap/>
            <w:vAlign w:val="bottom"/>
            <w:hideMark/>
          </w:tcPr>
          <w:p w14:paraId="4C4C7EE8" w14:textId="77777777" w:rsidR="00A22827" w:rsidRPr="00DC372D" w:rsidRDefault="00A22827" w:rsidP="002C3232">
            <w:pPr>
              <w:jc w:val="both"/>
              <w:rPr>
                <w:sz w:val="20"/>
                <w:szCs w:val="20"/>
              </w:rPr>
            </w:pPr>
          </w:p>
        </w:tc>
      </w:tr>
      <w:tr w:rsidR="00A22827" w:rsidRPr="00DC372D" w14:paraId="0C452D30" w14:textId="77777777" w:rsidTr="00A22827">
        <w:trPr>
          <w:trHeight w:val="315"/>
        </w:trPr>
        <w:tc>
          <w:tcPr>
            <w:tcW w:w="1250" w:type="dxa"/>
            <w:shd w:val="clear" w:color="auto" w:fill="auto"/>
            <w:noWrap/>
            <w:vAlign w:val="bottom"/>
            <w:hideMark/>
          </w:tcPr>
          <w:p w14:paraId="71DAF46E"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 xml:space="preserve">Basa Gofarta </w:t>
            </w:r>
          </w:p>
        </w:tc>
        <w:tc>
          <w:tcPr>
            <w:tcW w:w="1439" w:type="dxa"/>
            <w:shd w:val="clear" w:color="auto" w:fill="auto"/>
            <w:noWrap/>
            <w:vAlign w:val="bottom"/>
            <w:hideMark/>
          </w:tcPr>
          <w:p w14:paraId="77E00530"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2</w:t>
            </w:r>
          </w:p>
        </w:tc>
        <w:tc>
          <w:tcPr>
            <w:tcW w:w="2504" w:type="dxa"/>
            <w:shd w:val="clear" w:color="auto" w:fill="auto"/>
            <w:noWrap/>
            <w:vAlign w:val="bottom"/>
            <w:hideMark/>
          </w:tcPr>
          <w:p w14:paraId="6833EB8F"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By road(1), Other(1)</w:t>
            </w:r>
          </w:p>
        </w:tc>
        <w:tc>
          <w:tcPr>
            <w:tcW w:w="4615" w:type="dxa"/>
            <w:shd w:val="clear" w:color="auto" w:fill="auto"/>
            <w:noWrap/>
            <w:vAlign w:val="bottom"/>
            <w:hideMark/>
          </w:tcPr>
          <w:p w14:paraId="2AE0C72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https://geshiaroeval.surveycto.com/view/submission-attachment/1554974603587.jpg?blobKey=32</w:t>
            </w:r>
          </w:p>
        </w:tc>
      </w:tr>
      <w:tr w:rsidR="00A22827" w:rsidRPr="00DC372D" w14:paraId="353DB4B3" w14:textId="77777777" w:rsidTr="00A22827">
        <w:trPr>
          <w:trHeight w:val="315"/>
        </w:trPr>
        <w:tc>
          <w:tcPr>
            <w:tcW w:w="1250" w:type="dxa"/>
            <w:shd w:val="clear" w:color="auto" w:fill="auto"/>
            <w:noWrap/>
            <w:vAlign w:val="bottom"/>
            <w:hideMark/>
          </w:tcPr>
          <w:p w14:paraId="54E3543E"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023A524" w14:textId="77777777" w:rsidR="00A22827" w:rsidRPr="00DC372D" w:rsidRDefault="00A22827" w:rsidP="002C3232">
            <w:pPr>
              <w:jc w:val="both"/>
              <w:rPr>
                <w:sz w:val="20"/>
                <w:szCs w:val="20"/>
              </w:rPr>
            </w:pPr>
          </w:p>
        </w:tc>
        <w:tc>
          <w:tcPr>
            <w:tcW w:w="2504" w:type="dxa"/>
            <w:shd w:val="clear" w:color="auto" w:fill="auto"/>
            <w:noWrap/>
            <w:vAlign w:val="bottom"/>
            <w:hideMark/>
          </w:tcPr>
          <w:p w14:paraId="62832F04" w14:textId="77777777" w:rsidR="00A22827" w:rsidRPr="00DC372D" w:rsidRDefault="00A22827" w:rsidP="002C3232">
            <w:pPr>
              <w:jc w:val="both"/>
              <w:rPr>
                <w:sz w:val="20"/>
                <w:szCs w:val="20"/>
              </w:rPr>
            </w:pPr>
          </w:p>
        </w:tc>
        <w:tc>
          <w:tcPr>
            <w:tcW w:w="4615" w:type="dxa"/>
            <w:shd w:val="clear" w:color="auto" w:fill="auto"/>
            <w:noWrap/>
            <w:vAlign w:val="bottom"/>
            <w:hideMark/>
          </w:tcPr>
          <w:p w14:paraId="5DAF9D9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https://geshiaroeval.surveycto.com/view/submission-attachment/1554977759476.jpg?blobKey=61</w:t>
            </w:r>
          </w:p>
        </w:tc>
      </w:tr>
      <w:tr w:rsidR="00A22827" w:rsidRPr="00DC372D" w14:paraId="7E409111" w14:textId="77777777" w:rsidTr="00A22827">
        <w:trPr>
          <w:trHeight w:val="315"/>
        </w:trPr>
        <w:tc>
          <w:tcPr>
            <w:tcW w:w="1250" w:type="dxa"/>
            <w:shd w:val="clear" w:color="auto" w:fill="auto"/>
            <w:noWrap/>
            <w:vAlign w:val="bottom"/>
            <w:hideMark/>
          </w:tcPr>
          <w:p w14:paraId="1B4A00C2"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10BE221" w14:textId="77777777" w:rsidR="00A22827" w:rsidRPr="00DC372D" w:rsidRDefault="00A22827" w:rsidP="002C3232">
            <w:pPr>
              <w:jc w:val="both"/>
              <w:rPr>
                <w:sz w:val="20"/>
                <w:szCs w:val="20"/>
              </w:rPr>
            </w:pPr>
          </w:p>
        </w:tc>
        <w:tc>
          <w:tcPr>
            <w:tcW w:w="2504" w:type="dxa"/>
            <w:shd w:val="clear" w:color="auto" w:fill="auto"/>
            <w:noWrap/>
            <w:vAlign w:val="bottom"/>
            <w:hideMark/>
          </w:tcPr>
          <w:p w14:paraId="3FEEC2B0" w14:textId="77777777" w:rsidR="00A22827" w:rsidRPr="00DC372D" w:rsidRDefault="00A22827" w:rsidP="002C3232">
            <w:pPr>
              <w:jc w:val="both"/>
              <w:rPr>
                <w:sz w:val="20"/>
                <w:szCs w:val="20"/>
              </w:rPr>
            </w:pPr>
          </w:p>
        </w:tc>
        <w:tc>
          <w:tcPr>
            <w:tcW w:w="4615" w:type="dxa"/>
            <w:shd w:val="clear" w:color="auto" w:fill="auto"/>
            <w:noWrap/>
            <w:vAlign w:val="bottom"/>
            <w:hideMark/>
          </w:tcPr>
          <w:p w14:paraId="45AFA458" w14:textId="77777777" w:rsidR="00A22827" w:rsidRPr="00DC372D" w:rsidRDefault="00A22827" w:rsidP="002C3232">
            <w:pPr>
              <w:jc w:val="both"/>
              <w:rPr>
                <w:sz w:val="20"/>
                <w:szCs w:val="20"/>
              </w:rPr>
            </w:pPr>
          </w:p>
        </w:tc>
      </w:tr>
      <w:tr w:rsidR="00A22827" w:rsidRPr="00DC372D" w14:paraId="70DBA38B" w14:textId="77777777" w:rsidTr="00A22827">
        <w:trPr>
          <w:trHeight w:val="315"/>
        </w:trPr>
        <w:tc>
          <w:tcPr>
            <w:tcW w:w="1250" w:type="dxa"/>
            <w:shd w:val="clear" w:color="auto" w:fill="auto"/>
            <w:noWrap/>
            <w:vAlign w:val="bottom"/>
            <w:hideMark/>
          </w:tcPr>
          <w:p w14:paraId="0E0A35DC"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 xml:space="preserve">Dache Gofara </w:t>
            </w:r>
          </w:p>
        </w:tc>
        <w:tc>
          <w:tcPr>
            <w:tcW w:w="1439" w:type="dxa"/>
            <w:shd w:val="clear" w:color="auto" w:fill="auto"/>
            <w:noWrap/>
            <w:vAlign w:val="bottom"/>
            <w:hideMark/>
          </w:tcPr>
          <w:p w14:paraId="38C0F5FD"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12</w:t>
            </w:r>
          </w:p>
        </w:tc>
        <w:tc>
          <w:tcPr>
            <w:tcW w:w="2504" w:type="dxa"/>
            <w:shd w:val="clear" w:color="auto" w:fill="auto"/>
            <w:noWrap/>
            <w:vAlign w:val="bottom"/>
            <w:hideMark/>
          </w:tcPr>
          <w:p w14:paraId="5DA9C62C"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Community field (3), By river(2), By road(7)</w:t>
            </w:r>
          </w:p>
        </w:tc>
        <w:tc>
          <w:tcPr>
            <w:tcW w:w="4615" w:type="dxa"/>
            <w:shd w:val="clear" w:color="auto" w:fill="auto"/>
            <w:noWrap/>
            <w:vAlign w:val="bottom"/>
            <w:hideMark/>
          </w:tcPr>
          <w:p w14:paraId="552468F7"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https://geshiaroeval.surveycto.com/view/submission-attachment/1554794905244.jpg?blobKey=11</w:t>
            </w:r>
          </w:p>
        </w:tc>
      </w:tr>
      <w:tr w:rsidR="00A22827" w:rsidRPr="00DC372D" w14:paraId="220AB6E6" w14:textId="77777777" w:rsidTr="00A22827">
        <w:trPr>
          <w:trHeight w:val="315"/>
        </w:trPr>
        <w:tc>
          <w:tcPr>
            <w:tcW w:w="1250" w:type="dxa"/>
            <w:shd w:val="clear" w:color="auto" w:fill="auto"/>
            <w:noWrap/>
            <w:vAlign w:val="bottom"/>
            <w:hideMark/>
          </w:tcPr>
          <w:p w14:paraId="351E073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C072B88" w14:textId="77777777" w:rsidR="00A22827" w:rsidRPr="00DC372D" w:rsidRDefault="00A22827" w:rsidP="002C3232">
            <w:pPr>
              <w:jc w:val="both"/>
              <w:rPr>
                <w:sz w:val="20"/>
                <w:szCs w:val="20"/>
              </w:rPr>
            </w:pPr>
          </w:p>
        </w:tc>
        <w:tc>
          <w:tcPr>
            <w:tcW w:w="2504" w:type="dxa"/>
            <w:shd w:val="clear" w:color="auto" w:fill="auto"/>
            <w:noWrap/>
            <w:vAlign w:val="bottom"/>
            <w:hideMark/>
          </w:tcPr>
          <w:p w14:paraId="1A1DF1DA" w14:textId="77777777" w:rsidR="00A22827" w:rsidRPr="00DC372D" w:rsidRDefault="00A22827" w:rsidP="002C3232">
            <w:pPr>
              <w:jc w:val="both"/>
              <w:rPr>
                <w:sz w:val="20"/>
                <w:szCs w:val="20"/>
              </w:rPr>
            </w:pPr>
          </w:p>
        </w:tc>
        <w:tc>
          <w:tcPr>
            <w:tcW w:w="4615" w:type="dxa"/>
            <w:shd w:val="clear" w:color="auto" w:fill="auto"/>
            <w:noWrap/>
            <w:vAlign w:val="bottom"/>
            <w:hideMark/>
          </w:tcPr>
          <w:p w14:paraId="09D3EBD3"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https://geshiaroeval.surveycto.com/view/submission-attachment/1554885364420.jpg?blobKey=29</w:t>
            </w:r>
          </w:p>
        </w:tc>
      </w:tr>
      <w:tr w:rsidR="00A22827" w:rsidRPr="00DC372D" w14:paraId="47892C39" w14:textId="77777777" w:rsidTr="00A22827">
        <w:trPr>
          <w:trHeight w:val="315"/>
        </w:trPr>
        <w:tc>
          <w:tcPr>
            <w:tcW w:w="1250" w:type="dxa"/>
            <w:shd w:val="clear" w:color="auto" w:fill="auto"/>
            <w:noWrap/>
            <w:vAlign w:val="bottom"/>
            <w:hideMark/>
          </w:tcPr>
          <w:p w14:paraId="101766B5"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CCBD65D" w14:textId="77777777" w:rsidR="00A22827" w:rsidRPr="00DC372D" w:rsidRDefault="00A22827" w:rsidP="002C3232">
            <w:pPr>
              <w:jc w:val="both"/>
              <w:rPr>
                <w:sz w:val="20"/>
                <w:szCs w:val="20"/>
              </w:rPr>
            </w:pPr>
          </w:p>
        </w:tc>
        <w:tc>
          <w:tcPr>
            <w:tcW w:w="2504" w:type="dxa"/>
            <w:shd w:val="clear" w:color="auto" w:fill="auto"/>
            <w:noWrap/>
            <w:vAlign w:val="bottom"/>
            <w:hideMark/>
          </w:tcPr>
          <w:p w14:paraId="62EB98DB" w14:textId="77777777" w:rsidR="00A22827" w:rsidRPr="00DC372D" w:rsidRDefault="00A22827" w:rsidP="002C3232">
            <w:pPr>
              <w:jc w:val="both"/>
              <w:rPr>
                <w:sz w:val="20"/>
                <w:szCs w:val="20"/>
              </w:rPr>
            </w:pPr>
          </w:p>
        </w:tc>
        <w:tc>
          <w:tcPr>
            <w:tcW w:w="4615" w:type="dxa"/>
            <w:shd w:val="clear" w:color="auto" w:fill="auto"/>
            <w:noWrap/>
            <w:vAlign w:val="bottom"/>
            <w:hideMark/>
          </w:tcPr>
          <w:p w14:paraId="0353F92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https://geshiaroeval.surveycto.com/view/submission-attachment/1554895561993.jpg?blobKey=39</w:t>
            </w:r>
          </w:p>
        </w:tc>
      </w:tr>
      <w:tr w:rsidR="00A22827" w:rsidRPr="00DC372D" w14:paraId="64116223" w14:textId="77777777" w:rsidTr="00A22827">
        <w:trPr>
          <w:trHeight w:val="315"/>
        </w:trPr>
        <w:tc>
          <w:tcPr>
            <w:tcW w:w="1250" w:type="dxa"/>
            <w:shd w:val="clear" w:color="auto" w:fill="auto"/>
            <w:noWrap/>
            <w:vAlign w:val="bottom"/>
            <w:hideMark/>
          </w:tcPr>
          <w:p w14:paraId="74725A40"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1FD4E65" w14:textId="77777777" w:rsidR="00A22827" w:rsidRPr="00DC372D" w:rsidRDefault="00A22827" w:rsidP="002C3232">
            <w:pPr>
              <w:jc w:val="both"/>
              <w:rPr>
                <w:sz w:val="20"/>
                <w:szCs w:val="20"/>
              </w:rPr>
            </w:pPr>
          </w:p>
        </w:tc>
        <w:tc>
          <w:tcPr>
            <w:tcW w:w="2504" w:type="dxa"/>
            <w:shd w:val="clear" w:color="auto" w:fill="auto"/>
            <w:noWrap/>
            <w:vAlign w:val="bottom"/>
            <w:hideMark/>
          </w:tcPr>
          <w:p w14:paraId="4DB5705A" w14:textId="77777777" w:rsidR="00A22827" w:rsidRPr="00DC372D" w:rsidRDefault="00A22827" w:rsidP="002C3232">
            <w:pPr>
              <w:jc w:val="both"/>
              <w:rPr>
                <w:sz w:val="20"/>
                <w:szCs w:val="20"/>
              </w:rPr>
            </w:pPr>
          </w:p>
        </w:tc>
        <w:tc>
          <w:tcPr>
            <w:tcW w:w="4615" w:type="dxa"/>
            <w:shd w:val="clear" w:color="auto" w:fill="auto"/>
            <w:noWrap/>
            <w:vAlign w:val="bottom"/>
            <w:hideMark/>
          </w:tcPr>
          <w:p w14:paraId="44A4099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https://geshiaroeval.surveycto.com/view/submission-attachment/1554896682598.jpg?blobKey=41</w:t>
            </w:r>
          </w:p>
        </w:tc>
      </w:tr>
      <w:tr w:rsidR="00A22827" w:rsidRPr="00DC372D" w14:paraId="6CA6C1F4" w14:textId="77777777" w:rsidTr="00A22827">
        <w:trPr>
          <w:trHeight w:val="315"/>
        </w:trPr>
        <w:tc>
          <w:tcPr>
            <w:tcW w:w="1250" w:type="dxa"/>
            <w:shd w:val="clear" w:color="auto" w:fill="auto"/>
            <w:noWrap/>
            <w:vAlign w:val="bottom"/>
            <w:hideMark/>
          </w:tcPr>
          <w:p w14:paraId="09EEC8F6"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8A03C97" w14:textId="77777777" w:rsidR="00A22827" w:rsidRPr="00DC372D" w:rsidRDefault="00A22827" w:rsidP="002C3232">
            <w:pPr>
              <w:jc w:val="both"/>
              <w:rPr>
                <w:sz w:val="20"/>
                <w:szCs w:val="20"/>
              </w:rPr>
            </w:pPr>
          </w:p>
        </w:tc>
        <w:tc>
          <w:tcPr>
            <w:tcW w:w="2504" w:type="dxa"/>
            <w:shd w:val="clear" w:color="auto" w:fill="auto"/>
            <w:noWrap/>
            <w:vAlign w:val="bottom"/>
            <w:hideMark/>
          </w:tcPr>
          <w:p w14:paraId="264141AD" w14:textId="77777777" w:rsidR="00A22827" w:rsidRPr="00DC372D" w:rsidRDefault="00A22827" w:rsidP="002C3232">
            <w:pPr>
              <w:jc w:val="both"/>
              <w:rPr>
                <w:sz w:val="20"/>
                <w:szCs w:val="20"/>
              </w:rPr>
            </w:pPr>
          </w:p>
        </w:tc>
        <w:tc>
          <w:tcPr>
            <w:tcW w:w="4615" w:type="dxa"/>
            <w:shd w:val="clear" w:color="auto" w:fill="auto"/>
            <w:noWrap/>
            <w:vAlign w:val="bottom"/>
            <w:hideMark/>
          </w:tcPr>
          <w:p w14:paraId="3081550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https://geshiaroeval.surveycto.com/view/submission-attachment/1554897232807.jpg?blobKey=42</w:t>
            </w:r>
          </w:p>
        </w:tc>
      </w:tr>
      <w:tr w:rsidR="00A22827" w:rsidRPr="00DC372D" w14:paraId="5B4DF65C" w14:textId="77777777" w:rsidTr="00A22827">
        <w:trPr>
          <w:trHeight w:val="315"/>
        </w:trPr>
        <w:tc>
          <w:tcPr>
            <w:tcW w:w="1250" w:type="dxa"/>
            <w:shd w:val="clear" w:color="auto" w:fill="auto"/>
            <w:noWrap/>
            <w:vAlign w:val="bottom"/>
            <w:hideMark/>
          </w:tcPr>
          <w:p w14:paraId="546BAF7E"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238465F" w14:textId="77777777" w:rsidR="00A22827" w:rsidRPr="00DC372D" w:rsidRDefault="00A22827" w:rsidP="002C3232">
            <w:pPr>
              <w:jc w:val="both"/>
              <w:rPr>
                <w:sz w:val="20"/>
                <w:szCs w:val="20"/>
              </w:rPr>
            </w:pPr>
          </w:p>
        </w:tc>
        <w:tc>
          <w:tcPr>
            <w:tcW w:w="2504" w:type="dxa"/>
            <w:shd w:val="clear" w:color="auto" w:fill="auto"/>
            <w:noWrap/>
            <w:vAlign w:val="bottom"/>
            <w:hideMark/>
          </w:tcPr>
          <w:p w14:paraId="03F07CF0" w14:textId="77777777" w:rsidR="00A22827" w:rsidRPr="00DC372D" w:rsidRDefault="00A22827" w:rsidP="002C3232">
            <w:pPr>
              <w:jc w:val="both"/>
              <w:rPr>
                <w:sz w:val="20"/>
                <w:szCs w:val="20"/>
              </w:rPr>
            </w:pPr>
          </w:p>
        </w:tc>
        <w:tc>
          <w:tcPr>
            <w:tcW w:w="4615" w:type="dxa"/>
            <w:shd w:val="clear" w:color="auto" w:fill="auto"/>
            <w:noWrap/>
            <w:vAlign w:val="bottom"/>
            <w:hideMark/>
          </w:tcPr>
          <w:p w14:paraId="3BF5AF2C"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https://geshiaroeval.surveycto.com/view/submission-attachment/1555140103267.jpg?blobKey=108</w:t>
            </w:r>
          </w:p>
        </w:tc>
      </w:tr>
      <w:tr w:rsidR="00A22827" w:rsidRPr="00DC372D" w14:paraId="7572EF8C" w14:textId="77777777" w:rsidTr="00A22827">
        <w:trPr>
          <w:trHeight w:val="315"/>
        </w:trPr>
        <w:tc>
          <w:tcPr>
            <w:tcW w:w="1250" w:type="dxa"/>
            <w:shd w:val="clear" w:color="auto" w:fill="auto"/>
            <w:noWrap/>
            <w:vAlign w:val="bottom"/>
            <w:hideMark/>
          </w:tcPr>
          <w:p w14:paraId="58F11D48"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4FD48A5" w14:textId="77777777" w:rsidR="00A22827" w:rsidRPr="00DC372D" w:rsidRDefault="00A22827" w:rsidP="002C3232">
            <w:pPr>
              <w:jc w:val="both"/>
              <w:rPr>
                <w:sz w:val="20"/>
                <w:szCs w:val="20"/>
              </w:rPr>
            </w:pPr>
          </w:p>
        </w:tc>
        <w:tc>
          <w:tcPr>
            <w:tcW w:w="2504" w:type="dxa"/>
            <w:shd w:val="clear" w:color="auto" w:fill="auto"/>
            <w:noWrap/>
            <w:vAlign w:val="bottom"/>
            <w:hideMark/>
          </w:tcPr>
          <w:p w14:paraId="73D8B496" w14:textId="77777777" w:rsidR="00A22827" w:rsidRPr="00DC372D" w:rsidRDefault="00A22827" w:rsidP="002C3232">
            <w:pPr>
              <w:jc w:val="both"/>
              <w:rPr>
                <w:sz w:val="20"/>
                <w:szCs w:val="20"/>
              </w:rPr>
            </w:pPr>
          </w:p>
        </w:tc>
        <w:tc>
          <w:tcPr>
            <w:tcW w:w="4615" w:type="dxa"/>
            <w:shd w:val="clear" w:color="auto" w:fill="auto"/>
            <w:noWrap/>
            <w:vAlign w:val="bottom"/>
            <w:hideMark/>
          </w:tcPr>
          <w:p w14:paraId="5B94C5BE"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https://geshiaroeval.surveycto.com/view/submission-attachment/1555140143884.jpg?blobKey=109</w:t>
            </w:r>
          </w:p>
        </w:tc>
      </w:tr>
      <w:tr w:rsidR="00A22827" w:rsidRPr="00DC372D" w14:paraId="1A2E9A6A" w14:textId="77777777" w:rsidTr="00A22827">
        <w:trPr>
          <w:trHeight w:val="315"/>
        </w:trPr>
        <w:tc>
          <w:tcPr>
            <w:tcW w:w="1250" w:type="dxa"/>
            <w:shd w:val="clear" w:color="auto" w:fill="auto"/>
            <w:noWrap/>
            <w:vAlign w:val="bottom"/>
            <w:hideMark/>
          </w:tcPr>
          <w:p w14:paraId="555CD2C8"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50F257C" w14:textId="77777777" w:rsidR="00A22827" w:rsidRPr="00DC372D" w:rsidRDefault="00A22827" w:rsidP="002C3232">
            <w:pPr>
              <w:jc w:val="both"/>
              <w:rPr>
                <w:sz w:val="20"/>
                <w:szCs w:val="20"/>
              </w:rPr>
            </w:pPr>
          </w:p>
        </w:tc>
        <w:tc>
          <w:tcPr>
            <w:tcW w:w="2504" w:type="dxa"/>
            <w:shd w:val="clear" w:color="auto" w:fill="auto"/>
            <w:noWrap/>
            <w:vAlign w:val="bottom"/>
            <w:hideMark/>
          </w:tcPr>
          <w:p w14:paraId="111DF64B" w14:textId="77777777" w:rsidR="00A22827" w:rsidRPr="00DC372D" w:rsidRDefault="00A22827" w:rsidP="002C3232">
            <w:pPr>
              <w:jc w:val="both"/>
              <w:rPr>
                <w:sz w:val="20"/>
                <w:szCs w:val="20"/>
              </w:rPr>
            </w:pPr>
          </w:p>
        </w:tc>
        <w:tc>
          <w:tcPr>
            <w:tcW w:w="4615" w:type="dxa"/>
            <w:shd w:val="clear" w:color="auto" w:fill="auto"/>
            <w:noWrap/>
            <w:vAlign w:val="bottom"/>
            <w:hideMark/>
          </w:tcPr>
          <w:p w14:paraId="457E527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https://geshiaroeval.surveycto.com/view/submission-attachment/1555144608301.jpg?blobKey=110</w:t>
            </w:r>
          </w:p>
        </w:tc>
      </w:tr>
      <w:tr w:rsidR="00A22827" w:rsidRPr="00DC372D" w14:paraId="71499008" w14:textId="77777777" w:rsidTr="00A22827">
        <w:trPr>
          <w:trHeight w:val="315"/>
        </w:trPr>
        <w:tc>
          <w:tcPr>
            <w:tcW w:w="1250" w:type="dxa"/>
            <w:shd w:val="clear" w:color="auto" w:fill="auto"/>
            <w:noWrap/>
            <w:vAlign w:val="bottom"/>
            <w:hideMark/>
          </w:tcPr>
          <w:p w14:paraId="08E69FAA"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287F75B" w14:textId="77777777" w:rsidR="00A22827" w:rsidRPr="00DC372D" w:rsidRDefault="00A22827" w:rsidP="002C3232">
            <w:pPr>
              <w:jc w:val="both"/>
              <w:rPr>
                <w:sz w:val="20"/>
                <w:szCs w:val="20"/>
              </w:rPr>
            </w:pPr>
          </w:p>
        </w:tc>
        <w:tc>
          <w:tcPr>
            <w:tcW w:w="2504" w:type="dxa"/>
            <w:shd w:val="clear" w:color="auto" w:fill="auto"/>
            <w:noWrap/>
            <w:vAlign w:val="bottom"/>
            <w:hideMark/>
          </w:tcPr>
          <w:p w14:paraId="05291330" w14:textId="77777777" w:rsidR="00A22827" w:rsidRPr="00DC372D" w:rsidRDefault="00A22827" w:rsidP="002C3232">
            <w:pPr>
              <w:jc w:val="both"/>
              <w:rPr>
                <w:sz w:val="20"/>
                <w:szCs w:val="20"/>
              </w:rPr>
            </w:pPr>
          </w:p>
        </w:tc>
        <w:tc>
          <w:tcPr>
            <w:tcW w:w="4615" w:type="dxa"/>
            <w:shd w:val="clear" w:color="auto" w:fill="auto"/>
            <w:noWrap/>
            <w:vAlign w:val="bottom"/>
            <w:hideMark/>
          </w:tcPr>
          <w:p w14:paraId="13D1C39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https://geshiaroeval.surveycto.com/view/submission-attachment/1555144716547.jpg?blobKey=111</w:t>
            </w:r>
          </w:p>
        </w:tc>
      </w:tr>
      <w:tr w:rsidR="00A22827" w:rsidRPr="00DC372D" w14:paraId="2229615C" w14:textId="77777777" w:rsidTr="00A22827">
        <w:trPr>
          <w:trHeight w:val="315"/>
        </w:trPr>
        <w:tc>
          <w:tcPr>
            <w:tcW w:w="1250" w:type="dxa"/>
            <w:shd w:val="clear" w:color="auto" w:fill="auto"/>
            <w:noWrap/>
            <w:vAlign w:val="bottom"/>
            <w:hideMark/>
          </w:tcPr>
          <w:p w14:paraId="2E277FBD"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C5C40D0" w14:textId="77777777" w:rsidR="00A22827" w:rsidRPr="00DC372D" w:rsidRDefault="00A22827" w:rsidP="002C3232">
            <w:pPr>
              <w:jc w:val="both"/>
              <w:rPr>
                <w:sz w:val="20"/>
                <w:szCs w:val="20"/>
              </w:rPr>
            </w:pPr>
          </w:p>
        </w:tc>
        <w:tc>
          <w:tcPr>
            <w:tcW w:w="2504" w:type="dxa"/>
            <w:shd w:val="clear" w:color="auto" w:fill="auto"/>
            <w:noWrap/>
            <w:vAlign w:val="bottom"/>
            <w:hideMark/>
          </w:tcPr>
          <w:p w14:paraId="3A2F4C85" w14:textId="77777777" w:rsidR="00A22827" w:rsidRPr="00DC372D" w:rsidRDefault="00A22827" w:rsidP="002C3232">
            <w:pPr>
              <w:jc w:val="both"/>
              <w:rPr>
                <w:sz w:val="20"/>
                <w:szCs w:val="20"/>
              </w:rPr>
            </w:pPr>
          </w:p>
        </w:tc>
        <w:tc>
          <w:tcPr>
            <w:tcW w:w="4615" w:type="dxa"/>
            <w:shd w:val="clear" w:color="auto" w:fill="auto"/>
            <w:noWrap/>
            <w:vAlign w:val="bottom"/>
            <w:hideMark/>
          </w:tcPr>
          <w:p w14:paraId="439765CE"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https://geshiaroeval.surveycto.com/view/submission-attachment/1555141816947.jpg?blobKey=112</w:t>
            </w:r>
          </w:p>
        </w:tc>
      </w:tr>
      <w:tr w:rsidR="00A22827" w:rsidRPr="00DC372D" w14:paraId="438CD38D" w14:textId="77777777" w:rsidTr="00A22827">
        <w:trPr>
          <w:trHeight w:val="315"/>
        </w:trPr>
        <w:tc>
          <w:tcPr>
            <w:tcW w:w="1250" w:type="dxa"/>
            <w:shd w:val="clear" w:color="auto" w:fill="auto"/>
            <w:noWrap/>
            <w:vAlign w:val="bottom"/>
            <w:hideMark/>
          </w:tcPr>
          <w:p w14:paraId="2888D1E0"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3E854D8" w14:textId="77777777" w:rsidR="00A22827" w:rsidRPr="00DC372D" w:rsidRDefault="00A22827" w:rsidP="002C3232">
            <w:pPr>
              <w:jc w:val="both"/>
              <w:rPr>
                <w:sz w:val="20"/>
                <w:szCs w:val="20"/>
              </w:rPr>
            </w:pPr>
          </w:p>
        </w:tc>
        <w:tc>
          <w:tcPr>
            <w:tcW w:w="2504" w:type="dxa"/>
            <w:shd w:val="clear" w:color="auto" w:fill="auto"/>
            <w:noWrap/>
            <w:vAlign w:val="bottom"/>
            <w:hideMark/>
          </w:tcPr>
          <w:p w14:paraId="230BAD79" w14:textId="77777777" w:rsidR="00A22827" w:rsidRPr="00DC372D" w:rsidRDefault="00A22827" w:rsidP="002C3232">
            <w:pPr>
              <w:jc w:val="both"/>
              <w:rPr>
                <w:sz w:val="20"/>
                <w:szCs w:val="20"/>
              </w:rPr>
            </w:pPr>
          </w:p>
        </w:tc>
        <w:tc>
          <w:tcPr>
            <w:tcW w:w="4615" w:type="dxa"/>
            <w:shd w:val="clear" w:color="auto" w:fill="auto"/>
            <w:noWrap/>
            <w:vAlign w:val="bottom"/>
            <w:hideMark/>
          </w:tcPr>
          <w:p w14:paraId="120ACDF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https://geshiaroeval.surveycto.com/view/submission-attachment/1555141994596.jpg?blobKey=113</w:t>
            </w:r>
          </w:p>
        </w:tc>
      </w:tr>
      <w:tr w:rsidR="00A22827" w:rsidRPr="00DC372D" w14:paraId="19634230" w14:textId="77777777" w:rsidTr="00A22827">
        <w:trPr>
          <w:trHeight w:val="315"/>
        </w:trPr>
        <w:tc>
          <w:tcPr>
            <w:tcW w:w="1250" w:type="dxa"/>
            <w:shd w:val="clear" w:color="auto" w:fill="auto"/>
            <w:noWrap/>
            <w:vAlign w:val="bottom"/>
            <w:hideMark/>
          </w:tcPr>
          <w:p w14:paraId="0C9C9900"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EA64121" w14:textId="77777777" w:rsidR="00A22827" w:rsidRPr="00DC372D" w:rsidRDefault="00A22827" w:rsidP="002C3232">
            <w:pPr>
              <w:jc w:val="both"/>
              <w:rPr>
                <w:sz w:val="20"/>
                <w:szCs w:val="20"/>
              </w:rPr>
            </w:pPr>
          </w:p>
        </w:tc>
        <w:tc>
          <w:tcPr>
            <w:tcW w:w="2504" w:type="dxa"/>
            <w:shd w:val="clear" w:color="auto" w:fill="auto"/>
            <w:noWrap/>
            <w:vAlign w:val="bottom"/>
            <w:hideMark/>
          </w:tcPr>
          <w:p w14:paraId="7B1D8EAA" w14:textId="77777777" w:rsidR="00A22827" w:rsidRPr="00DC372D" w:rsidRDefault="00A22827" w:rsidP="002C3232">
            <w:pPr>
              <w:jc w:val="both"/>
              <w:rPr>
                <w:sz w:val="20"/>
                <w:szCs w:val="20"/>
              </w:rPr>
            </w:pPr>
          </w:p>
        </w:tc>
        <w:tc>
          <w:tcPr>
            <w:tcW w:w="4615" w:type="dxa"/>
            <w:shd w:val="clear" w:color="auto" w:fill="auto"/>
            <w:noWrap/>
            <w:vAlign w:val="bottom"/>
            <w:hideMark/>
          </w:tcPr>
          <w:p w14:paraId="37F6FD6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https://geshiaroeval.surveycto.com/view/submission-attachment/1555121254250.jpg?blobKey=114</w:t>
            </w:r>
          </w:p>
        </w:tc>
      </w:tr>
      <w:tr w:rsidR="00A22827" w:rsidRPr="00DC372D" w14:paraId="3F0593DF" w14:textId="77777777" w:rsidTr="00A22827">
        <w:trPr>
          <w:trHeight w:val="315"/>
        </w:trPr>
        <w:tc>
          <w:tcPr>
            <w:tcW w:w="1250" w:type="dxa"/>
            <w:shd w:val="clear" w:color="auto" w:fill="auto"/>
            <w:noWrap/>
            <w:vAlign w:val="bottom"/>
            <w:hideMark/>
          </w:tcPr>
          <w:p w14:paraId="0FEEFE03"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E937302" w14:textId="77777777" w:rsidR="00A22827" w:rsidRPr="00DC372D" w:rsidRDefault="00A22827" w:rsidP="002C3232">
            <w:pPr>
              <w:jc w:val="both"/>
              <w:rPr>
                <w:sz w:val="20"/>
                <w:szCs w:val="20"/>
              </w:rPr>
            </w:pPr>
          </w:p>
        </w:tc>
        <w:tc>
          <w:tcPr>
            <w:tcW w:w="2504" w:type="dxa"/>
            <w:shd w:val="clear" w:color="auto" w:fill="auto"/>
            <w:noWrap/>
            <w:vAlign w:val="bottom"/>
            <w:hideMark/>
          </w:tcPr>
          <w:p w14:paraId="59AFFD39" w14:textId="77777777" w:rsidR="00A22827" w:rsidRPr="00DC372D" w:rsidRDefault="00A22827" w:rsidP="002C3232">
            <w:pPr>
              <w:jc w:val="both"/>
              <w:rPr>
                <w:sz w:val="20"/>
                <w:szCs w:val="20"/>
              </w:rPr>
            </w:pPr>
          </w:p>
        </w:tc>
        <w:tc>
          <w:tcPr>
            <w:tcW w:w="4615" w:type="dxa"/>
            <w:shd w:val="clear" w:color="auto" w:fill="auto"/>
            <w:noWrap/>
            <w:vAlign w:val="bottom"/>
            <w:hideMark/>
          </w:tcPr>
          <w:p w14:paraId="4F926A51" w14:textId="77777777" w:rsidR="00A22827" w:rsidRPr="00DC372D" w:rsidRDefault="00A22827" w:rsidP="002C3232">
            <w:pPr>
              <w:jc w:val="both"/>
              <w:rPr>
                <w:sz w:val="20"/>
                <w:szCs w:val="20"/>
              </w:rPr>
            </w:pPr>
          </w:p>
        </w:tc>
      </w:tr>
      <w:tr w:rsidR="00A22827" w:rsidRPr="00DC372D" w14:paraId="48FA9661" w14:textId="77777777" w:rsidTr="00A22827">
        <w:trPr>
          <w:trHeight w:val="315"/>
        </w:trPr>
        <w:tc>
          <w:tcPr>
            <w:tcW w:w="1250" w:type="dxa"/>
            <w:shd w:val="clear" w:color="auto" w:fill="auto"/>
            <w:noWrap/>
            <w:vAlign w:val="bottom"/>
            <w:hideMark/>
          </w:tcPr>
          <w:p w14:paraId="5406A1CF"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 xml:space="preserve">Gara Goda </w:t>
            </w:r>
          </w:p>
        </w:tc>
        <w:tc>
          <w:tcPr>
            <w:tcW w:w="1439" w:type="dxa"/>
            <w:shd w:val="clear" w:color="auto" w:fill="auto"/>
            <w:noWrap/>
            <w:vAlign w:val="bottom"/>
            <w:hideMark/>
          </w:tcPr>
          <w:p w14:paraId="1D7A6D33"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16</w:t>
            </w:r>
          </w:p>
        </w:tc>
        <w:tc>
          <w:tcPr>
            <w:tcW w:w="2504" w:type="dxa"/>
            <w:shd w:val="clear" w:color="auto" w:fill="auto"/>
            <w:noWrap/>
            <w:vAlign w:val="bottom"/>
            <w:hideMark/>
          </w:tcPr>
          <w:p w14:paraId="7CBBFFB0"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Around school property(2), Community field(4), By river(2), By road(7), other(1)</w:t>
            </w:r>
          </w:p>
        </w:tc>
        <w:tc>
          <w:tcPr>
            <w:tcW w:w="4615" w:type="dxa"/>
            <w:shd w:val="clear" w:color="auto" w:fill="auto"/>
            <w:noWrap/>
            <w:vAlign w:val="bottom"/>
            <w:hideMark/>
          </w:tcPr>
          <w:p w14:paraId="534CEBB0"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https://geshiaroeval.surveycto.com/view/submission-attachment/1554799136153.jpg?blobKey=10</w:t>
            </w:r>
          </w:p>
        </w:tc>
      </w:tr>
      <w:tr w:rsidR="00A22827" w:rsidRPr="00DC372D" w14:paraId="47072C3B" w14:textId="77777777" w:rsidTr="00A22827">
        <w:trPr>
          <w:trHeight w:val="315"/>
        </w:trPr>
        <w:tc>
          <w:tcPr>
            <w:tcW w:w="1250" w:type="dxa"/>
            <w:shd w:val="clear" w:color="auto" w:fill="auto"/>
            <w:noWrap/>
            <w:vAlign w:val="bottom"/>
            <w:hideMark/>
          </w:tcPr>
          <w:p w14:paraId="5067E01A"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C0D2F9F" w14:textId="77777777" w:rsidR="00A22827" w:rsidRPr="00DC372D" w:rsidRDefault="00A22827" w:rsidP="002C3232">
            <w:pPr>
              <w:jc w:val="both"/>
              <w:rPr>
                <w:sz w:val="20"/>
                <w:szCs w:val="20"/>
              </w:rPr>
            </w:pPr>
          </w:p>
        </w:tc>
        <w:tc>
          <w:tcPr>
            <w:tcW w:w="2504" w:type="dxa"/>
            <w:shd w:val="clear" w:color="auto" w:fill="auto"/>
            <w:noWrap/>
            <w:vAlign w:val="bottom"/>
            <w:hideMark/>
          </w:tcPr>
          <w:p w14:paraId="60E8A8FF" w14:textId="77777777" w:rsidR="00A22827" w:rsidRPr="00DC372D" w:rsidRDefault="00A22827" w:rsidP="002C3232">
            <w:pPr>
              <w:jc w:val="both"/>
              <w:rPr>
                <w:sz w:val="20"/>
                <w:szCs w:val="20"/>
              </w:rPr>
            </w:pPr>
          </w:p>
        </w:tc>
        <w:tc>
          <w:tcPr>
            <w:tcW w:w="4615" w:type="dxa"/>
            <w:shd w:val="clear" w:color="auto" w:fill="auto"/>
            <w:noWrap/>
            <w:vAlign w:val="bottom"/>
            <w:hideMark/>
          </w:tcPr>
          <w:p w14:paraId="58A82E5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https://geshiaroeval.surveycto.com/view/submission-attachment/1554795319066.jpg?blobKey=12</w:t>
            </w:r>
          </w:p>
        </w:tc>
      </w:tr>
      <w:tr w:rsidR="00A22827" w:rsidRPr="00DC372D" w14:paraId="3B2DB969" w14:textId="77777777" w:rsidTr="00A22827">
        <w:trPr>
          <w:trHeight w:val="315"/>
        </w:trPr>
        <w:tc>
          <w:tcPr>
            <w:tcW w:w="1250" w:type="dxa"/>
            <w:shd w:val="clear" w:color="auto" w:fill="auto"/>
            <w:noWrap/>
            <w:vAlign w:val="bottom"/>
            <w:hideMark/>
          </w:tcPr>
          <w:p w14:paraId="79389EBC"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C2E8132" w14:textId="77777777" w:rsidR="00A22827" w:rsidRPr="00DC372D" w:rsidRDefault="00A22827" w:rsidP="002C3232">
            <w:pPr>
              <w:jc w:val="both"/>
              <w:rPr>
                <w:sz w:val="20"/>
                <w:szCs w:val="20"/>
              </w:rPr>
            </w:pPr>
          </w:p>
        </w:tc>
        <w:tc>
          <w:tcPr>
            <w:tcW w:w="2504" w:type="dxa"/>
            <w:shd w:val="clear" w:color="auto" w:fill="auto"/>
            <w:noWrap/>
            <w:vAlign w:val="bottom"/>
            <w:hideMark/>
          </w:tcPr>
          <w:p w14:paraId="6F1F080B" w14:textId="77777777" w:rsidR="00A22827" w:rsidRPr="00DC372D" w:rsidRDefault="00A22827" w:rsidP="002C3232">
            <w:pPr>
              <w:jc w:val="both"/>
              <w:rPr>
                <w:sz w:val="20"/>
                <w:szCs w:val="20"/>
              </w:rPr>
            </w:pPr>
          </w:p>
        </w:tc>
        <w:tc>
          <w:tcPr>
            <w:tcW w:w="4615" w:type="dxa"/>
            <w:shd w:val="clear" w:color="auto" w:fill="auto"/>
            <w:noWrap/>
            <w:vAlign w:val="bottom"/>
            <w:hideMark/>
          </w:tcPr>
          <w:p w14:paraId="148486A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https://geshiaroeval.surveycto.com/view/submission-attachment/1554795122709.jpg?blobKey=13</w:t>
            </w:r>
          </w:p>
        </w:tc>
      </w:tr>
      <w:tr w:rsidR="00A22827" w:rsidRPr="00DC372D" w14:paraId="666A1170" w14:textId="77777777" w:rsidTr="00A22827">
        <w:trPr>
          <w:trHeight w:val="315"/>
        </w:trPr>
        <w:tc>
          <w:tcPr>
            <w:tcW w:w="1250" w:type="dxa"/>
            <w:shd w:val="clear" w:color="auto" w:fill="auto"/>
            <w:noWrap/>
            <w:vAlign w:val="bottom"/>
            <w:hideMark/>
          </w:tcPr>
          <w:p w14:paraId="642ED2B3"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35609E5" w14:textId="77777777" w:rsidR="00A22827" w:rsidRPr="00DC372D" w:rsidRDefault="00A22827" w:rsidP="002C3232">
            <w:pPr>
              <w:jc w:val="both"/>
              <w:rPr>
                <w:sz w:val="20"/>
                <w:szCs w:val="20"/>
              </w:rPr>
            </w:pPr>
          </w:p>
        </w:tc>
        <w:tc>
          <w:tcPr>
            <w:tcW w:w="2504" w:type="dxa"/>
            <w:shd w:val="clear" w:color="auto" w:fill="auto"/>
            <w:noWrap/>
            <w:vAlign w:val="bottom"/>
            <w:hideMark/>
          </w:tcPr>
          <w:p w14:paraId="46C69379" w14:textId="77777777" w:rsidR="00A22827" w:rsidRPr="00DC372D" w:rsidRDefault="00A22827" w:rsidP="002C3232">
            <w:pPr>
              <w:jc w:val="both"/>
              <w:rPr>
                <w:sz w:val="20"/>
                <w:szCs w:val="20"/>
              </w:rPr>
            </w:pPr>
          </w:p>
        </w:tc>
        <w:tc>
          <w:tcPr>
            <w:tcW w:w="4615" w:type="dxa"/>
            <w:shd w:val="clear" w:color="auto" w:fill="auto"/>
            <w:noWrap/>
            <w:vAlign w:val="bottom"/>
            <w:hideMark/>
          </w:tcPr>
          <w:p w14:paraId="4B14576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https://geshiaroeval.surveycto.com/view/submission-attachment/1554797706995.jpg?blobKey=14</w:t>
            </w:r>
          </w:p>
        </w:tc>
      </w:tr>
      <w:tr w:rsidR="00A22827" w:rsidRPr="00DC372D" w14:paraId="60C056B0" w14:textId="77777777" w:rsidTr="00A22827">
        <w:trPr>
          <w:trHeight w:val="315"/>
        </w:trPr>
        <w:tc>
          <w:tcPr>
            <w:tcW w:w="1250" w:type="dxa"/>
            <w:shd w:val="clear" w:color="auto" w:fill="auto"/>
            <w:noWrap/>
            <w:vAlign w:val="bottom"/>
            <w:hideMark/>
          </w:tcPr>
          <w:p w14:paraId="0E2BDBA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396EAC4" w14:textId="77777777" w:rsidR="00A22827" w:rsidRPr="00DC372D" w:rsidRDefault="00A22827" w:rsidP="002C3232">
            <w:pPr>
              <w:jc w:val="both"/>
              <w:rPr>
                <w:sz w:val="20"/>
                <w:szCs w:val="20"/>
              </w:rPr>
            </w:pPr>
          </w:p>
        </w:tc>
        <w:tc>
          <w:tcPr>
            <w:tcW w:w="2504" w:type="dxa"/>
            <w:shd w:val="clear" w:color="auto" w:fill="auto"/>
            <w:noWrap/>
            <w:vAlign w:val="bottom"/>
            <w:hideMark/>
          </w:tcPr>
          <w:p w14:paraId="0FB92B29" w14:textId="77777777" w:rsidR="00A22827" w:rsidRPr="00DC372D" w:rsidRDefault="00A22827" w:rsidP="002C3232">
            <w:pPr>
              <w:jc w:val="both"/>
              <w:rPr>
                <w:sz w:val="20"/>
                <w:szCs w:val="20"/>
              </w:rPr>
            </w:pPr>
          </w:p>
        </w:tc>
        <w:tc>
          <w:tcPr>
            <w:tcW w:w="4615" w:type="dxa"/>
            <w:shd w:val="clear" w:color="auto" w:fill="auto"/>
            <w:noWrap/>
            <w:vAlign w:val="bottom"/>
            <w:hideMark/>
          </w:tcPr>
          <w:p w14:paraId="4DB98216"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https://geshiaroeval.surveycto.com/view/submission-attachment/1554733271977.jpg?blobKey=15</w:t>
            </w:r>
          </w:p>
        </w:tc>
      </w:tr>
      <w:tr w:rsidR="00A22827" w:rsidRPr="00DC372D" w14:paraId="6CE4F66D" w14:textId="77777777" w:rsidTr="00A22827">
        <w:trPr>
          <w:trHeight w:val="315"/>
        </w:trPr>
        <w:tc>
          <w:tcPr>
            <w:tcW w:w="1250" w:type="dxa"/>
            <w:shd w:val="clear" w:color="auto" w:fill="auto"/>
            <w:noWrap/>
            <w:vAlign w:val="bottom"/>
            <w:hideMark/>
          </w:tcPr>
          <w:p w14:paraId="4DCA8FD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EFC9573" w14:textId="77777777" w:rsidR="00A22827" w:rsidRPr="00DC372D" w:rsidRDefault="00A22827" w:rsidP="002C3232">
            <w:pPr>
              <w:jc w:val="both"/>
              <w:rPr>
                <w:sz w:val="20"/>
                <w:szCs w:val="20"/>
              </w:rPr>
            </w:pPr>
          </w:p>
        </w:tc>
        <w:tc>
          <w:tcPr>
            <w:tcW w:w="2504" w:type="dxa"/>
            <w:shd w:val="clear" w:color="auto" w:fill="auto"/>
            <w:noWrap/>
            <w:vAlign w:val="bottom"/>
            <w:hideMark/>
          </w:tcPr>
          <w:p w14:paraId="6AFE4A05" w14:textId="77777777" w:rsidR="00A22827" w:rsidRPr="00DC372D" w:rsidRDefault="00A22827" w:rsidP="002C3232">
            <w:pPr>
              <w:jc w:val="both"/>
              <w:rPr>
                <w:sz w:val="20"/>
                <w:szCs w:val="20"/>
              </w:rPr>
            </w:pPr>
          </w:p>
        </w:tc>
        <w:tc>
          <w:tcPr>
            <w:tcW w:w="4615" w:type="dxa"/>
            <w:shd w:val="clear" w:color="auto" w:fill="auto"/>
            <w:noWrap/>
            <w:vAlign w:val="bottom"/>
            <w:hideMark/>
          </w:tcPr>
          <w:p w14:paraId="386A9BBA"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https://geshiaroeval.surveycto.com/view/submission-attachment/1554793807812.jpg?blobKey=16</w:t>
            </w:r>
          </w:p>
        </w:tc>
      </w:tr>
      <w:tr w:rsidR="00A22827" w:rsidRPr="00DC372D" w14:paraId="66A9C112" w14:textId="77777777" w:rsidTr="00A22827">
        <w:trPr>
          <w:trHeight w:val="315"/>
        </w:trPr>
        <w:tc>
          <w:tcPr>
            <w:tcW w:w="1250" w:type="dxa"/>
            <w:shd w:val="clear" w:color="auto" w:fill="auto"/>
            <w:noWrap/>
            <w:vAlign w:val="bottom"/>
            <w:hideMark/>
          </w:tcPr>
          <w:p w14:paraId="26CE94D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E3166B4" w14:textId="77777777" w:rsidR="00A22827" w:rsidRPr="00DC372D" w:rsidRDefault="00A22827" w:rsidP="002C3232">
            <w:pPr>
              <w:jc w:val="both"/>
              <w:rPr>
                <w:sz w:val="20"/>
                <w:szCs w:val="20"/>
              </w:rPr>
            </w:pPr>
          </w:p>
        </w:tc>
        <w:tc>
          <w:tcPr>
            <w:tcW w:w="2504" w:type="dxa"/>
            <w:shd w:val="clear" w:color="auto" w:fill="auto"/>
            <w:noWrap/>
            <w:vAlign w:val="bottom"/>
            <w:hideMark/>
          </w:tcPr>
          <w:p w14:paraId="283DFCBB" w14:textId="77777777" w:rsidR="00A22827" w:rsidRPr="00DC372D" w:rsidRDefault="00A22827" w:rsidP="002C3232">
            <w:pPr>
              <w:jc w:val="both"/>
              <w:rPr>
                <w:sz w:val="20"/>
                <w:szCs w:val="20"/>
              </w:rPr>
            </w:pPr>
          </w:p>
        </w:tc>
        <w:tc>
          <w:tcPr>
            <w:tcW w:w="4615" w:type="dxa"/>
            <w:shd w:val="clear" w:color="auto" w:fill="auto"/>
            <w:noWrap/>
            <w:vAlign w:val="bottom"/>
            <w:hideMark/>
          </w:tcPr>
          <w:p w14:paraId="6D1556A4"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https://geshiaroeval.surveycto.com/view/submission-attachment/1554795460417.jpg?blobKey=17</w:t>
            </w:r>
          </w:p>
        </w:tc>
      </w:tr>
      <w:tr w:rsidR="00A22827" w:rsidRPr="00DC372D" w14:paraId="6B7DC306" w14:textId="77777777" w:rsidTr="00A22827">
        <w:trPr>
          <w:trHeight w:val="315"/>
        </w:trPr>
        <w:tc>
          <w:tcPr>
            <w:tcW w:w="1250" w:type="dxa"/>
            <w:shd w:val="clear" w:color="auto" w:fill="auto"/>
            <w:noWrap/>
            <w:vAlign w:val="bottom"/>
            <w:hideMark/>
          </w:tcPr>
          <w:p w14:paraId="1960B42C"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DECAD4A" w14:textId="77777777" w:rsidR="00A22827" w:rsidRPr="00DC372D" w:rsidRDefault="00A22827" w:rsidP="002C3232">
            <w:pPr>
              <w:jc w:val="both"/>
              <w:rPr>
                <w:sz w:val="20"/>
                <w:szCs w:val="20"/>
              </w:rPr>
            </w:pPr>
          </w:p>
        </w:tc>
        <w:tc>
          <w:tcPr>
            <w:tcW w:w="2504" w:type="dxa"/>
            <w:shd w:val="clear" w:color="auto" w:fill="auto"/>
            <w:noWrap/>
            <w:vAlign w:val="bottom"/>
            <w:hideMark/>
          </w:tcPr>
          <w:p w14:paraId="6BC0B74A" w14:textId="77777777" w:rsidR="00A22827" w:rsidRPr="00DC372D" w:rsidRDefault="00A22827" w:rsidP="002C3232">
            <w:pPr>
              <w:jc w:val="both"/>
              <w:rPr>
                <w:sz w:val="20"/>
                <w:szCs w:val="20"/>
              </w:rPr>
            </w:pPr>
          </w:p>
        </w:tc>
        <w:tc>
          <w:tcPr>
            <w:tcW w:w="4615" w:type="dxa"/>
            <w:shd w:val="clear" w:color="auto" w:fill="auto"/>
            <w:noWrap/>
            <w:vAlign w:val="bottom"/>
            <w:hideMark/>
          </w:tcPr>
          <w:p w14:paraId="5B446FB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https://geshiaroeval.surveycto.com/view/submission-attachment/1554794360307.jpg?blobKey=18</w:t>
            </w:r>
          </w:p>
        </w:tc>
      </w:tr>
      <w:tr w:rsidR="00A22827" w:rsidRPr="00DC372D" w14:paraId="120945E8" w14:textId="77777777" w:rsidTr="00A22827">
        <w:trPr>
          <w:trHeight w:val="315"/>
        </w:trPr>
        <w:tc>
          <w:tcPr>
            <w:tcW w:w="1250" w:type="dxa"/>
            <w:shd w:val="clear" w:color="auto" w:fill="auto"/>
            <w:noWrap/>
            <w:vAlign w:val="bottom"/>
            <w:hideMark/>
          </w:tcPr>
          <w:p w14:paraId="52AFA255"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6F3791C" w14:textId="77777777" w:rsidR="00A22827" w:rsidRPr="00DC372D" w:rsidRDefault="00A22827" w:rsidP="002C3232">
            <w:pPr>
              <w:jc w:val="both"/>
              <w:rPr>
                <w:sz w:val="20"/>
                <w:szCs w:val="20"/>
              </w:rPr>
            </w:pPr>
          </w:p>
        </w:tc>
        <w:tc>
          <w:tcPr>
            <w:tcW w:w="2504" w:type="dxa"/>
            <w:shd w:val="clear" w:color="auto" w:fill="auto"/>
            <w:noWrap/>
            <w:vAlign w:val="bottom"/>
            <w:hideMark/>
          </w:tcPr>
          <w:p w14:paraId="357A0608" w14:textId="77777777" w:rsidR="00A22827" w:rsidRPr="00DC372D" w:rsidRDefault="00A22827" w:rsidP="002C3232">
            <w:pPr>
              <w:jc w:val="both"/>
              <w:rPr>
                <w:sz w:val="20"/>
                <w:szCs w:val="20"/>
              </w:rPr>
            </w:pPr>
          </w:p>
        </w:tc>
        <w:tc>
          <w:tcPr>
            <w:tcW w:w="4615" w:type="dxa"/>
            <w:shd w:val="clear" w:color="auto" w:fill="auto"/>
            <w:noWrap/>
            <w:vAlign w:val="bottom"/>
            <w:hideMark/>
          </w:tcPr>
          <w:p w14:paraId="2546391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https://geshiaroeval.surveycto.com/view/submission-attachment/1554795181475.jpg?blobKey=19</w:t>
            </w:r>
          </w:p>
        </w:tc>
      </w:tr>
      <w:tr w:rsidR="00A22827" w:rsidRPr="00DC372D" w14:paraId="04DC7181" w14:textId="77777777" w:rsidTr="00A22827">
        <w:trPr>
          <w:trHeight w:val="315"/>
        </w:trPr>
        <w:tc>
          <w:tcPr>
            <w:tcW w:w="1250" w:type="dxa"/>
            <w:shd w:val="clear" w:color="auto" w:fill="auto"/>
            <w:noWrap/>
            <w:vAlign w:val="bottom"/>
            <w:hideMark/>
          </w:tcPr>
          <w:p w14:paraId="08CB963F"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54FB4E0" w14:textId="77777777" w:rsidR="00A22827" w:rsidRPr="00DC372D" w:rsidRDefault="00A22827" w:rsidP="002C3232">
            <w:pPr>
              <w:jc w:val="both"/>
              <w:rPr>
                <w:sz w:val="20"/>
                <w:szCs w:val="20"/>
              </w:rPr>
            </w:pPr>
          </w:p>
        </w:tc>
        <w:tc>
          <w:tcPr>
            <w:tcW w:w="2504" w:type="dxa"/>
            <w:shd w:val="clear" w:color="auto" w:fill="auto"/>
            <w:noWrap/>
            <w:vAlign w:val="bottom"/>
            <w:hideMark/>
          </w:tcPr>
          <w:p w14:paraId="5DDA9B83" w14:textId="77777777" w:rsidR="00A22827" w:rsidRPr="00DC372D" w:rsidRDefault="00A22827" w:rsidP="002C3232">
            <w:pPr>
              <w:jc w:val="both"/>
              <w:rPr>
                <w:sz w:val="20"/>
                <w:szCs w:val="20"/>
              </w:rPr>
            </w:pPr>
          </w:p>
        </w:tc>
        <w:tc>
          <w:tcPr>
            <w:tcW w:w="4615" w:type="dxa"/>
            <w:shd w:val="clear" w:color="auto" w:fill="auto"/>
            <w:noWrap/>
            <w:vAlign w:val="bottom"/>
            <w:hideMark/>
          </w:tcPr>
          <w:p w14:paraId="268CDBE4"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https://geshiaroeval.surveycto.com/view/submission-attachment/1554795355705.jpg?blobKey=20</w:t>
            </w:r>
          </w:p>
        </w:tc>
      </w:tr>
      <w:tr w:rsidR="00A22827" w:rsidRPr="00DC372D" w14:paraId="2D1510FA" w14:textId="77777777" w:rsidTr="00A22827">
        <w:trPr>
          <w:trHeight w:val="315"/>
        </w:trPr>
        <w:tc>
          <w:tcPr>
            <w:tcW w:w="1250" w:type="dxa"/>
            <w:shd w:val="clear" w:color="auto" w:fill="auto"/>
            <w:noWrap/>
            <w:vAlign w:val="bottom"/>
            <w:hideMark/>
          </w:tcPr>
          <w:p w14:paraId="17FB13C5"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6321EFF" w14:textId="77777777" w:rsidR="00A22827" w:rsidRPr="00DC372D" w:rsidRDefault="00A22827" w:rsidP="002C3232">
            <w:pPr>
              <w:jc w:val="both"/>
              <w:rPr>
                <w:sz w:val="20"/>
                <w:szCs w:val="20"/>
              </w:rPr>
            </w:pPr>
          </w:p>
        </w:tc>
        <w:tc>
          <w:tcPr>
            <w:tcW w:w="2504" w:type="dxa"/>
            <w:shd w:val="clear" w:color="auto" w:fill="auto"/>
            <w:noWrap/>
            <w:vAlign w:val="bottom"/>
            <w:hideMark/>
          </w:tcPr>
          <w:p w14:paraId="1BDBD97B" w14:textId="77777777" w:rsidR="00A22827" w:rsidRPr="00DC372D" w:rsidRDefault="00A22827" w:rsidP="002C3232">
            <w:pPr>
              <w:jc w:val="both"/>
              <w:rPr>
                <w:sz w:val="20"/>
                <w:szCs w:val="20"/>
              </w:rPr>
            </w:pPr>
          </w:p>
        </w:tc>
        <w:tc>
          <w:tcPr>
            <w:tcW w:w="4615" w:type="dxa"/>
            <w:shd w:val="clear" w:color="auto" w:fill="auto"/>
            <w:noWrap/>
            <w:vAlign w:val="bottom"/>
            <w:hideMark/>
          </w:tcPr>
          <w:p w14:paraId="5C330A0A"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https://geshiaroeval.surveycto.com/view/submission-attachment/1554794441592.jpg?blobKey=21</w:t>
            </w:r>
          </w:p>
        </w:tc>
      </w:tr>
      <w:tr w:rsidR="00A22827" w:rsidRPr="00DC372D" w14:paraId="5258A22C" w14:textId="77777777" w:rsidTr="00A22827">
        <w:trPr>
          <w:trHeight w:val="315"/>
        </w:trPr>
        <w:tc>
          <w:tcPr>
            <w:tcW w:w="1250" w:type="dxa"/>
            <w:shd w:val="clear" w:color="auto" w:fill="auto"/>
            <w:noWrap/>
            <w:vAlign w:val="bottom"/>
            <w:hideMark/>
          </w:tcPr>
          <w:p w14:paraId="1C391D8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62E0A7F" w14:textId="77777777" w:rsidR="00A22827" w:rsidRPr="00DC372D" w:rsidRDefault="00A22827" w:rsidP="002C3232">
            <w:pPr>
              <w:jc w:val="both"/>
              <w:rPr>
                <w:sz w:val="20"/>
                <w:szCs w:val="20"/>
              </w:rPr>
            </w:pPr>
          </w:p>
        </w:tc>
        <w:tc>
          <w:tcPr>
            <w:tcW w:w="2504" w:type="dxa"/>
            <w:shd w:val="clear" w:color="auto" w:fill="auto"/>
            <w:noWrap/>
            <w:vAlign w:val="bottom"/>
            <w:hideMark/>
          </w:tcPr>
          <w:p w14:paraId="3F559728" w14:textId="77777777" w:rsidR="00A22827" w:rsidRPr="00DC372D" w:rsidRDefault="00A22827" w:rsidP="002C3232">
            <w:pPr>
              <w:jc w:val="both"/>
              <w:rPr>
                <w:sz w:val="20"/>
                <w:szCs w:val="20"/>
              </w:rPr>
            </w:pPr>
          </w:p>
        </w:tc>
        <w:tc>
          <w:tcPr>
            <w:tcW w:w="4615" w:type="dxa"/>
            <w:shd w:val="clear" w:color="auto" w:fill="auto"/>
            <w:noWrap/>
            <w:vAlign w:val="bottom"/>
            <w:hideMark/>
          </w:tcPr>
          <w:p w14:paraId="5194BE6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https://geshiaroeval.surveycto.com/view/submission-attachment/1554798283442.jpg?blobKey=22</w:t>
            </w:r>
          </w:p>
        </w:tc>
      </w:tr>
      <w:tr w:rsidR="00A22827" w:rsidRPr="00DC372D" w14:paraId="065B133B" w14:textId="77777777" w:rsidTr="00A22827">
        <w:trPr>
          <w:trHeight w:val="315"/>
        </w:trPr>
        <w:tc>
          <w:tcPr>
            <w:tcW w:w="1250" w:type="dxa"/>
            <w:shd w:val="clear" w:color="auto" w:fill="auto"/>
            <w:noWrap/>
            <w:vAlign w:val="bottom"/>
            <w:hideMark/>
          </w:tcPr>
          <w:p w14:paraId="2D525365"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A560243" w14:textId="77777777" w:rsidR="00A22827" w:rsidRPr="00DC372D" w:rsidRDefault="00A22827" w:rsidP="002C3232">
            <w:pPr>
              <w:jc w:val="both"/>
              <w:rPr>
                <w:sz w:val="20"/>
                <w:szCs w:val="20"/>
              </w:rPr>
            </w:pPr>
          </w:p>
        </w:tc>
        <w:tc>
          <w:tcPr>
            <w:tcW w:w="2504" w:type="dxa"/>
            <w:shd w:val="clear" w:color="auto" w:fill="auto"/>
            <w:noWrap/>
            <w:vAlign w:val="bottom"/>
            <w:hideMark/>
          </w:tcPr>
          <w:p w14:paraId="60A1A37F" w14:textId="77777777" w:rsidR="00A22827" w:rsidRPr="00DC372D" w:rsidRDefault="00A22827" w:rsidP="002C3232">
            <w:pPr>
              <w:jc w:val="both"/>
              <w:rPr>
                <w:sz w:val="20"/>
                <w:szCs w:val="20"/>
              </w:rPr>
            </w:pPr>
          </w:p>
        </w:tc>
        <w:tc>
          <w:tcPr>
            <w:tcW w:w="4615" w:type="dxa"/>
            <w:shd w:val="clear" w:color="auto" w:fill="auto"/>
            <w:noWrap/>
            <w:vAlign w:val="bottom"/>
            <w:hideMark/>
          </w:tcPr>
          <w:p w14:paraId="340A3334"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https://geshiaroeval.surveycto.com/view/submission-attachment/1554800363556.jpg?blobKey=23</w:t>
            </w:r>
          </w:p>
        </w:tc>
      </w:tr>
      <w:tr w:rsidR="00A22827" w:rsidRPr="00DC372D" w14:paraId="49E82280" w14:textId="77777777" w:rsidTr="00A22827">
        <w:trPr>
          <w:trHeight w:val="315"/>
        </w:trPr>
        <w:tc>
          <w:tcPr>
            <w:tcW w:w="1250" w:type="dxa"/>
            <w:shd w:val="clear" w:color="auto" w:fill="auto"/>
            <w:noWrap/>
            <w:vAlign w:val="bottom"/>
            <w:hideMark/>
          </w:tcPr>
          <w:p w14:paraId="6EFD80E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E46AF74" w14:textId="77777777" w:rsidR="00A22827" w:rsidRPr="00DC372D" w:rsidRDefault="00A22827" w:rsidP="002C3232">
            <w:pPr>
              <w:jc w:val="both"/>
              <w:rPr>
                <w:sz w:val="20"/>
                <w:szCs w:val="20"/>
              </w:rPr>
            </w:pPr>
          </w:p>
        </w:tc>
        <w:tc>
          <w:tcPr>
            <w:tcW w:w="2504" w:type="dxa"/>
            <w:shd w:val="clear" w:color="auto" w:fill="auto"/>
            <w:noWrap/>
            <w:vAlign w:val="bottom"/>
            <w:hideMark/>
          </w:tcPr>
          <w:p w14:paraId="48C5BC19" w14:textId="77777777" w:rsidR="00A22827" w:rsidRPr="00DC372D" w:rsidRDefault="00A22827" w:rsidP="002C3232">
            <w:pPr>
              <w:jc w:val="both"/>
              <w:rPr>
                <w:sz w:val="20"/>
                <w:szCs w:val="20"/>
              </w:rPr>
            </w:pPr>
          </w:p>
        </w:tc>
        <w:tc>
          <w:tcPr>
            <w:tcW w:w="4615" w:type="dxa"/>
            <w:shd w:val="clear" w:color="auto" w:fill="auto"/>
            <w:noWrap/>
            <w:vAlign w:val="bottom"/>
            <w:hideMark/>
          </w:tcPr>
          <w:p w14:paraId="64CDE57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https://geshiaroeval.surveycto.com/view/submission-attachment/1554796904141.jpg?blobKey=26</w:t>
            </w:r>
          </w:p>
        </w:tc>
      </w:tr>
      <w:tr w:rsidR="00A22827" w:rsidRPr="00DC372D" w14:paraId="2A21241E" w14:textId="77777777" w:rsidTr="00A22827">
        <w:trPr>
          <w:trHeight w:val="315"/>
        </w:trPr>
        <w:tc>
          <w:tcPr>
            <w:tcW w:w="1250" w:type="dxa"/>
            <w:shd w:val="clear" w:color="auto" w:fill="auto"/>
            <w:noWrap/>
            <w:vAlign w:val="bottom"/>
            <w:hideMark/>
          </w:tcPr>
          <w:p w14:paraId="69806B67"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EA545A0" w14:textId="77777777" w:rsidR="00A22827" w:rsidRPr="00DC372D" w:rsidRDefault="00A22827" w:rsidP="002C3232">
            <w:pPr>
              <w:jc w:val="both"/>
              <w:rPr>
                <w:sz w:val="20"/>
                <w:szCs w:val="20"/>
              </w:rPr>
            </w:pPr>
          </w:p>
        </w:tc>
        <w:tc>
          <w:tcPr>
            <w:tcW w:w="2504" w:type="dxa"/>
            <w:shd w:val="clear" w:color="auto" w:fill="auto"/>
            <w:noWrap/>
            <w:vAlign w:val="bottom"/>
            <w:hideMark/>
          </w:tcPr>
          <w:p w14:paraId="256D0AF4" w14:textId="77777777" w:rsidR="00A22827" w:rsidRPr="00DC372D" w:rsidRDefault="00A22827" w:rsidP="002C3232">
            <w:pPr>
              <w:jc w:val="both"/>
              <w:rPr>
                <w:sz w:val="20"/>
                <w:szCs w:val="20"/>
              </w:rPr>
            </w:pPr>
          </w:p>
        </w:tc>
        <w:tc>
          <w:tcPr>
            <w:tcW w:w="4615" w:type="dxa"/>
            <w:shd w:val="clear" w:color="auto" w:fill="auto"/>
            <w:noWrap/>
            <w:vAlign w:val="bottom"/>
            <w:hideMark/>
          </w:tcPr>
          <w:p w14:paraId="634A07F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https://geshiaroeval.surveycto.com/view/submission-attachment/1554797238722.jpg?blobKey=27</w:t>
            </w:r>
          </w:p>
        </w:tc>
      </w:tr>
      <w:tr w:rsidR="00A22827" w:rsidRPr="00DC372D" w14:paraId="2F3C26FE" w14:textId="77777777" w:rsidTr="00A22827">
        <w:trPr>
          <w:trHeight w:val="315"/>
        </w:trPr>
        <w:tc>
          <w:tcPr>
            <w:tcW w:w="1250" w:type="dxa"/>
            <w:shd w:val="clear" w:color="auto" w:fill="auto"/>
            <w:noWrap/>
            <w:vAlign w:val="bottom"/>
            <w:hideMark/>
          </w:tcPr>
          <w:p w14:paraId="54735702"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7DDC5D6" w14:textId="77777777" w:rsidR="00A22827" w:rsidRPr="00DC372D" w:rsidRDefault="00A22827" w:rsidP="002C3232">
            <w:pPr>
              <w:jc w:val="both"/>
              <w:rPr>
                <w:sz w:val="20"/>
                <w:szCs w:val="20"/>
              </w:rPr>
            </w:pPr>
          </w:p>
        </w:tc>
        <w:tc>
          <w:tcPr>
            <w:tcW w:w="2504" w:type="dxa"/>
            <w:shd w:val="clear" w:color="auto" w:fill="auto"/>
            <w:noWrap/>
            <w:vAlign w:val="bottom"/>
            <w:hideMark/>
          </w:tcPr>
          <w:p w14:paraId="41FB81FA" w14:textId="77777777" w:rsidR="00A22827" w:rsidRPr="00DC372D" w:rsidRDefault="00A22827" w:rsidP="002C3232">
            <w:pPr>
              <w:jc w:val="both"/>
              <w:rPr>
                <w:sz w:val="20"/>
                <w:szCs w:val="20"/>
              </w:rPr>
            </w:pPr>
          </w:p>
        </w:tc>
        <w:tc>
          <w:tcPr>
            <w:tcW w:w="4615" w:type="dxa"/>
            <w:shd w:val="clear" w:color="auto" w:fill="auto"/>
            <w:noWrap/>
            <w:vAlign w:val="bottom"/>
            <w:hideMark/>
          </w:tcPr>
          <w:p w14:paraId="68B6287D"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https://geshiaroeval.surveycto.com/view/submission-attachment/1555251900038.jpg?blobKey=81</w:t>
            </w:r>
          </w:p>
        </w:tc>
      </w:tr>
      <w:tr w:rsidR="00A22827" w:rsidRPr="00DC372D" w14:paraId="22EC0319" w14:textId="77777777" w:rsidTr="00A22827">
        <w:trPr>
          <w:trHeight w:val="315"/>
        </w:trPr>
        <w:tc>
          <w:tcPr>
            <w:tcW w:w="1250" w:type="dxa"/>
            <w:shd w:val="clear" w:color="auto" w:fill="auto"/>
            <w:noWrap/>
            <w:vAlign w:val="bottom"/>
            <w:hideMark/>
          </w:tcPr>
          <w:p w14:paraId="31B0A11C"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02189E9" w14:textId="77777777" w:rsidR="00A22827" w:rsidRPr="00DC372D" w:rsidRDefault="00A22827" w:rsidP="002C3232">
            <w:pPr>
              <w:jc w:val="both"/>
              <w:rPr>
                <w:sz w:val="20"/>
                <w:szCs w:val="20"/>
              </w:rPr>
            </w:pPr>
          </w:p>
        </w:tc>
        <w:tc>
          <w:tcPr>
            <w:tcW w:w="2504" w:type="dxa"/>
            <w:shd w:val="clear" w:color="auto" w:fill="auto"/>
            <w:noWrap/>
            <w:vAlign w:val="bottom"/>
            <w:hideMark/>
          </w:tcPr>
          <w:p w14:paraId="01B48837" w14:textId="77777777" w:rsidR="00A22827" w:rsidRPr="00DC372D" w:rsidRDefault="00A22827" w:rsidP="002C3232">
            <w:pPr>
              <w:jc w:val="both"/>
              <w:rPr>
                <w:sz w:val="20"/>
                <w:szCs w:val="20"/>
              </w:rPr>
            </w:pPr>
          </w:p>
        </w:tc>
        <w:tc>
          <w:tcPr>
            <w:tcW w:w="4615" w:type="dxa"/>
            <w:shd w:val="clear" w:color="auto" w:fill="auto"/>
            <w:noWrap/>
            <w:vAlign w:val="bottom"/>
            <w:hideMark/>
          </w:tcPr>
          <w:p w14:paraId="05DA4DEC" w14:textId="77777777" w:rsidR="00A22827" w:rsidRPr="00DC372D" w:rsidRDefault="00A22827" w:rsidP="002C3232">
            <w:pPr>
              <w:jc w:val="both"/>
              <w:rPr>
                <w:sz w:val="20"/>
                <w:szCs w:val="20"/>
              </w:rPr>
            </w:pPr>
          </w:p>
        </w:tc>
      </w:tr>
      <w:tr w:rsidR="00A22827" w:rsidRPr="00DC372D" w14:paraId="7D76BD52" w14:textId="77777777" w:rsidTr="00A22827">
        <w:trPr>
          <w:trHeight w:val="315"/>
        </w:trPr>
        <w:tc>
          <w:tcPr>
            <w:tcW w:w="1250" w:type="dxa"/>
            <w:shd w:val="clear" w:color="auto" w:fill="auto"/>
            <w:noWrap/>
            <w:vAlign w:val="bottom"/>
            <w:hideMark/>
          </w:tcPr>
          <w:p w14:paraId="533F8E9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 xml:space="preserve">Admancho Arfita </w:t>
            </w:r>
          </w:p>
        </w:tc>
        <w:tc>
          <w:tcPr>
            <w:tcW w:w="1439" w:type="dxa"/>
            <w:shd w:val="clear" w:color="auto" w:fill="auto"/>
            <w:noWrap/>
            <w:vAlign w:val="bottom"/>
            <w:hideMark/>
          </w:tcPr>
          <w:p w14:paraId="484D3FF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7</w:t>
            </w:r>
          </w:p>
        </w:tc>
        <w:tc>
          <w:tcPr>
            <w:tcW w:w="2504" w:type="dxa"/>
            <w:shd w:val="clear" w:color="auto" w:fill="auto"/>
            <w:noWrap/>
            <w:vAlign w:val="bottom"/>
            <w:hideMark/>
          </w:tcPr>
          <w:p w14:paraId="569C668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Community field(1), By road(5), Other (1)</w:t>
            </w:r>
          </w:p>
        </w:tc>
        <w:tc>
          <w:tcPr>
            <w:tcW w:w="4615" w:type="dxa"/>
            <w:shd w:val="clear" w:color="auto" w:fill="auto"/>
            <w:noWrap/>
            <w:vAlign w:val="bottom"/>
            <w:hideMark/>
          </w:tcPr>
          <w:p w14:paraId="4916744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https://geshiaroeval.surveycto.com/view/submission-attachment/1554721061802.jpg?blobKey=5</w:t>
            </w:r>
          </w:p>
        </w:tc>
      </w:tr>
      <w:tr w:rsidR="00A22827" w:rsidRPr="00DC372D" w14:paraId="28118843" w14:textId="77777777" w:rsidTr="00A22827">
        <w:trPr>
          <w:trHeight w:val="315"/>
        </w:trPr>
        <w:tc>
          <w:tcPr>
            <w:tcW w:w="1250" w:type="dxa"/>
            <w:shd w:val="clear" w:color="auto" w:fill="auto"/>
            <w:noWrap/>
            <w:vAlign w:val="bottom"/>
            <w:hideMark/>
          </w:tcPr>
          <w:p w14:paraId="4F49FF9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4DEB64B" w14:textId="77777777" w:rsidR="00A22827" w:rsidRPr="00DC372D" w:rsidRDefault="00A22827" w:rsidP="002C3232">
            <w:pPr>
              <w:jc w:val="both"/>
              <w:rPr>
                <w:sz w:val="20"/>
                <w:szCs w:val="20"/>
              </w:rPr>
            </w:pPr>
          </w:p>
        </w:tc>
        <w:tc>
          <w:tcPr>
            <w:tcW w:w="2504" w:type="dxa"/>
            <w:shd w:val="clear" w:color="auto" w:fill="auto"/>
            <w:noWrap/>
            <w:vAlign w:val="bottom"/>
            <w:hideMark/>
          </w:tcPr>
          <w:p w14:paraId="4F0439CE" w14:textId="77777777" w:rsidR="00A22827" w:rsidRPr="00DC372D" w:rsidRDefault="00A22827" w:rsidP="002C3232">
            <w:pPr>
              <w:jc w:val="both"/>
              <w:rPr>
                <w:sz w:val="20"/>
                <w:szCs w:val="20"/>
              </w:rPr>
            </w:pPr>
          </w:p>
        </w:tc>
        <w:tc>
          <w:tcPr>
            <w:tcW w:w="4615" w:type="dxa"/>
            <w:shd w:val="clear" w:color="auto" w:fill="auto"/>
            <w:noWrap/>
            <w:vAlign w:val="bottom"/>
            <w:hideMark/>
          </w:tcPr>
          <w:p w14:paraId="702A7684"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https://geshiaroeval.surveycto.com/view/submission-attachment/1554715686332.jpg?blobKey=6</w:t>
            </w:r>
          </w:p>
        </w:tc>
      </w:tr>
      <w:tr w:rsidR="00A22827" w:rsidRPr="00DC372D" w14:paraId="2B85E05E" w14:textId="77777777" w:rsidTr="00A22827">
        <w:trPr>
          <w:trHeight w:val="315"/>
        </w:trPr>
        <w:tc>
          <w:tcPr>
            <w:tcW w:w="1250" w:type="dxa"/>
            <w:shd w:val="clear" w:color="auto" w:fill="auto"/>
            <w:noWrap/>
            <w:vAlign w:val="bottom"/>
            <w:hideMark/>
          </w:tcPr>
          <w:p w14:paraId="43A531CE"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3747FE8" w14:textId="77777777" w:rsidR="00A22827" w:rsidRPr="00DC372D" w:rsidRDefault="00A22827" w:rsidP="002C3232">
            <w:pPr>
              <w:jc w:val="both"/>
              <w:rPr>
                <w:sz w:val="20"/>
                <w:szCs w:val="20"/>
              </w:rPr>
            </w:pPr>
          </w:p>
        </w:tc>
        <w:tc>
          <w:tcPr>
            <w:tcW w:w="2504" w:type="dxa"/>
            <w:shd w:val="clear" w:color="auto" w:fill="auto"/>
            <w:noWrap/>
            <w:vAlign w:val="bottom"/>
            <w:hideMark/>
          </w:tcPr>
          <w:p w14:paraId="175BB97B" w14:textId="77777777" w:rsidR="00A22827" w:rsidRPr="00DC372D" w:rsidRDefault="00A22827" w:rsidP="002C3232">
            <w:pPr>
              <w:jc w:val="both"/>
              <w:rPr>
                <w:sz w:val="20"/>
                <w:szCs w:val="20"/>
              </w:rPr>
            </w:pPr>
          </w:p>
        </w:tc>
        <w:tc>
          <w:tcPr>
            <w:tcW w:w="4615" w:type="dxa"/>
            <w:shd w:val="clear" w:color="auto" w:fill="auto"/>
            <w:noWrap/>
            <w:vAlign w:val="bottom"/>
            <w:hideMark/>
          </w:tcPr>
          <w:p w14:paraId="34E76120"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https://geshiaroeval.surveycto.com/view/submission-attachment/1554721117021.jpg?blobKey=7</w:t>
            </w:r>
          </w:p>
        </w:tc>
      </w:tr>
      <w:tr w:rsidR="00A22827" w:rsidRPr="00DC372D" w14:paraId="3350AFCB" w14:textId="77777777" w:rsidTr="00A22827">
        <w:trPr>
          <w:trHeight w:val="315"/>
        </w:trPr>
        <w:tc>
          <w:tcPr>
            <w:tcW w:w="1250" w:type="dxa"/>
            <w:shd w:val="clear" w:color="auto" w:fill="auto"/>
            <w:noWrap/>
            <w:vAlign w:val="bottom"/>
            <w:hideMark/>
          </w:tcPr>
          <w:p w14:paraId="49FD4486"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43AA25F" w14:textId="77777777" w:rsidR="00A22827" w:rsidRPr="00DC372D" w:rsidRDefault="00A22827" w:rsidP="002C3232">
            <w:pPr>
              <w:jc w:val="both"/>
              <w:rPr>
                <w:sz w:val="20"/>
                <w:szCs w:val="20"/>
              </w:rPr>
            </w:pPr>
          </w:p>
        </w:tc>
        <w:tc>
          <w:tcPr>
            <w:tcW w:w="2504" w:type="dxa"/>
            <w:shd w:val="clear" w:color="auto" w:fill="auto"/>
            <w:noWrap/>
            <w:vAlign w:val="bottom"/>
            <w:hideMark/>
          </w:tcPr>
          <w:p w14:paraId="2873DA40" w14:textId="77777777" w:rsidR="00A22827" w:rsidRPr="00DC372D" w:rsidRDefault="00A22827" w:rsidP="002C3232">
            <w:pPr>
              <w:jc w:val="both"/>
              <w:rPr>
                <w:sz w:val="20"/>
                <w:szCs w:val="20"/>
              </w:rPr>
            </w:pPr>
          </w:p>
        </w:tc>
        <w:tc>
          <w:tcPr>
            <w:tcW w:w="4615" w:type="dxa"/>
            <w:shd w:val="clear" w:color="auto" w:fill="auto"/>
            <w:noWrap/>
            <w:vAlign w:val="bottom"/>
            <w:hideMark/>
          </w:tcPr>
          <w:p w14:paraId="7F888484"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https://geshiaroeval.surveycto.com/view/submission-attachment/1554721189502.jpg?blobKey=8</w:t>
            </w:r>
          </w:p>
        </w:tc>
      </w:tr>
      <w:tr w:rsidR="00A22827" w:rsidRPr="00DC372D" w14:paraId="17D01537" w14:textId="77777777" w:rsidTr="00A22827">
        <w:trPr>
          <w:trHeight w:val="315"/>
        </w:trPr>
        <w:tc>
          <w:tcPr>
            <w:tcW w:w="1250" w:type="dxa"/>
            <w:shd w:val="clear" w:color="auto" w:fill="auto"/>
            <w:noWrap/>
            <w:vAlign w:val="bottom"/>
            <w:hideMark/>
          </w:tcPr>
          <w:p w14:paraId="3974D1B1"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19D5010" w14:textId="77777777" w:rsidR="00A22827" w:rsidRPr="00DC372D" w:rsidRDefault="00A22827" w:rsidP="002C3232">
            <w:pPr>
              <w:jc w:val="both"/>
              <w:rPr>
                <w:sz w:val="20"/>
                <w:szCs w:val="20"/>
              </w:rPr>
            </w:pPr>
          </w:p>
        </w:tc>
        <w:tc>
          <w:tcPr>
            <w:tcW w:w="2504" w:type="dxa"/>
            <w:shd w:val="clear" w:color="auto" w:fill="auto"/>
            <w:noWrap/>
            <w:vAlign w:val="bottom"/>
            <w:hideMark/>
          </w:tcPr>
          <w:p w14:paraId="1B154AB5" w14:textId="77777777" w:rsidR="00A22827" w:rsidRPr="00DC372D" w:rsidRDefault="00A22827" w:rsidP="002C3232">
            <w:pPr>
              <w:jc w:val="both"/>
              <w:rPr>
                <w:sz w:val="20"/>
                <w:szCs w:val="20"/>
              </w:rPr>
            </w:pPr>
          </w:p>
        </w:tc>
        <w:tc>
          <w:tcPr>
            <w:tcW w:w="4615" w:type="dxa"/>
            <w:shd w:val="clear" w:color="auto" w:fill="auto"/>
            <w:noWrap/>
            <w:vAlign w:val="bottom"/>
            <w:hideMark/>
          </w:tcPr>
          <w:p w14:paraId="1ADFD3E1"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https://geshiaroeval.surveycto.com/view/submission-attachment/1554721758882.jpg?blobKey=9</w:t>
            </w:r>
          </w:p>
        </w:tc>
      </w:tr>
      <w:tr w:rsidR="00A22827" w:rsidRPr="00DC372D" w14:paraId="5EB9AA41" w14:textId="77777777" w:rsidTr="00A22827">
        <w:trPr>
          <w:trHeight w:val="315"/>
        </w:trPr>
        <w:tc>
          <w:tcPr>
            <w:tcW w:w="1250" w:type="dxa"/>
            <w:shd w:val="clear" w:color="auto" w:fill="auto"/>
            <w:noWrap/>
            <w:vAlign w:val="bottom"/>
            <w:hideMark/>
          </w:tcPr>
          <w:p w14:paraId="24CA947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AAF00B0" w14:textId="77777777" w:rsidR="00A22827" w:rsidRPr="00DC372D" w:rsidRDefault="00A22827" w:rsidP="002C3232">
            <w:pPr>
              <w:jc w:val="both"/>
              <w:rPr>
                <w:sz w:val="20"/>
                <w:szCs w:val="20"/>
              </w:rPr>
            </w:pPr>
          </w:p>
        </w:tc>
        <w:tc>
          <w:tcPr>
            <w:tcW w:w="2504" w:type="dxa"/>
            <w:shd w:val="clear" w:color="auto" w:fill="auto"/>
            <w:noWrap/>
            <w:vAlign w:val="bottom"/>
            <w:hideMark/>
          </w:tcPr>
          <w:p w14:paraId="76BA16C8" w14:textId="77777777" w:rsidR="00A22827" w:rsidRPr="00DC372D" w:rsidRDefault="00A22827" w:rsidP="002C3232">
            <w:pPr>
              <w:jc w:val="both"/>
              <w:rPr>
                <w:sz w:val="20"/>
                <w:szCs w:val="20"/>
              </w:rPr>
            </w:pPr>
          </w:p>
        </w:tc>
        <w:tc>
          <w:tcPr>
            <w:tcW w:w="4615" w:type="dxa"/>
            <w:shd w:val="clear" w:color="auto" w:fill="auto"/>
            <w:noWrap/>
            <w:vAlign w:val="bottom"/>
            <w:hideMark/>
          </w:tcPr>
          <w:p w14:paraId="5C08F55C"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https://geshiaroeval.surveycto.com/view/submission-attachment/1554722643825.jpg?blobKey=25</w:t>
            </w:r>
          </w:p>
        </w:tc>
      </w:tr>
      <w:tr w:rsidR="00A22827" w:rsidRPr="00DC372D" w14:paraId="2C59238C" w14:textId="77777777" w:rsidTr="00A22827">
        <w:trPr>
          <w:trHeight w:val="315"/>
        </w:trPr>
        <w:tc>
          <w:tcPr>
            <w:tcW w:w="1250" w:type="dxa"/>
            <w:shd w:val="clear" w:color="auto" w:fill="auto"/>
            <w:noWrap/>
            <w:vAlign w:val="bottom"/>
            <w:hideMark/>
          </w:tcPr>
          <w:p w14:paraId="13C565AB"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6DA13BC" w14:textId="77777777" w:rsidR="00A22827" w:rsidRPr="00DC372D" w:rsidRDefault="00A22827" w:rsidP="002C3232">
            <w:pPr>
              <w:jc w:val="both"/>
              <w:rPr>
                <w:sz w:val="20"/>
                <w:szCs w:val="20"/>
              </w:rPr>
            </w:pPr>
          </w:p>
        </w:tc>
        <w:tc>
          <w:tcPr>
            <w:tcW w:w="2504" w:type="dxa"/>
            <w:shd w:val="clear" w:color="auto" w:fill="auto"/>
            <w:noWrap/>
            <w:vAlign w:val="bottom"/>
            <w:hideMark/>
          </w:tcPr>
          <w:p w14:paraId="4733D921" w14:textId="77777777" w:rsidR="00A22827" w:rsidRPr="00DC372D" w:rsidRDefault="00A22827" w:rsidP="002C3232">
            <w:pPr>
              <w:jc w:val="both"/>
              <w:rPr>
                <w:sz w:val="20"/>
                <w:szCs w:val="20"/>
              </w:rPr>
            </w:pPr>
          </w:p>
        </w:tc>
        <w:tc>
          <w:tcPr>
            <w:tcW w:w="4615" w:type="dxa"/>
            <w:shd w:val="clear" w:color="auto" w:fill="auto"/>
            <w:noWrap/>
            <w:vAlign w:val="bottom"/>
            <w:hideMark/>
          </w:tcPr>
          <w:p w14:paraId="2B1DABE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https://geshiaroeval.surveycto.com/view/submission-attachment/1554722222291.jpg?blobKey=28</w:t>
            </w:r>
          </w:p>
        </w:tc>
      </w:tr>
      <w:tr w:rsidR="00A22827" w:rsidRPr="00DC372D" w14:paraId="1A8713F6" w14:textId="77777777" w:rsidTr="00A22827">
        <w:trPr>
          <w:trHeight w:val="315"/>
        </w:trPr>
        <w:tc>
          <w:tcPr>
            <w:tcW w:w="1250" w:type="dxa"/>
            <w:shd w:val="clear" w:color="auto" w:fill="auto"/>
            <w:noWrap/>
            <w:vAlign w:val="bottom"/>
            <w:hideMark/>
          </w:tcPr>
          <w:p w14:paraId="72B58F2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A415DC0" w14:textId="77777777" w:rsidR="00A22827" w:rsidRPr="00DC372D" w:rsidRDefault="00A22827" w:rsidP="002C3232">
            <w:pPr>
              <w:jc w:val="both"/>
              <w:rPr>
                <w:sz w:val="20"/>
                <w:szCs w:val="20"/>
              </w:rPr>
            </w:pPr>
          </w:p>
        </w:tc>
        <w:tc>
          <w:tcPr>
            <w:tcW w:w="2504" w:type="dxa"/>
            <w:shd w:val="clear" w:color="auto" w:fill="auto"/>
            <w:noWrap/>
            <w:vAlign w:val="bottom"/>
            <w:hideMark/>
          </w:tcPr>
          <w:p w14:paraId="78B66A62" w14:textId="77777777" w:rsidR="00A22827" w:rsidRPr="00DC372D" w:rsidRDefault="00A22827" w:rsidP="002C3232">
            <w:pPr>
              <w:jc w:val="both"/>
              <w:rPr>
                <w:sz w:val="20"/>
                <w:szCs w:val="20"/>
              </w:rPr>
            </w:pPr>
          </w:p>
        </w:tc>
        <w:tc>
          <w:tcPr>
            <w:tcW w:w="4615" w:type="dxa"/>
            <w:shd w:val="clear" w:color="auto" w:fill="auto"/>
            <w:noWrap/>
            <w:vAlign w:val="bottom"/>
            <w:hideMark/>
          </w:tcPr>
          <w:p w14:paraId="091C376D" w14:textId="77777777" w:rsidR="00A22827" w:rsidRPr="00DC372D" w:rsidRDefault="00A22827" w:rsidP="002C3232">
            <w:pPr>
              <w:jc w:val="both"/>
              <w:rPr>
                <w:sz w:val="20"/>
                <w:szCs w:val="20"/>
              </w:rPr>
            </w:pPr>
          </w:p>
        </w:tc>
      </w:tr>
      <w:tr w:rsidR="00A22827" w:rsidRPr="00DC372D" w14:paraId="1FF216C3" w14:textId="77777777" w:rsidTr="00A22827">
        <w:trPr>
          <w:trHeight w:val="315"/>
        </w:trPr>
        <w:tc>
          <w:tcPr>
            <w:tcW w:w="1250" w:type="dxa"/>
            <w:shd w:val="clear" w:color="auto" w:fill="auto"/>
            <w:noWrap/>
            <w:vAlign w:val="bottom"/>
            <w:hideMark/>
          </w:tcPr>
          <w:p w14:paraId="4B15832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Tiyo Hembecho</w:t>
            </w:r>
          </w:p>
        </w:tc>
        <w:tc>
          <w:tcPr>
            <w:tcW w:w="1439" w:type="dxa"/>
            <w:shd w:val="clear" w:color="auto" w:fill="auto"/>
            <w:noWrap/>
            <w:vAlign w:val="bottom"/>
            <w:hideMark/>
          </w:tcPr>
          <w:p w14:paraId="1355779E"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2</w:t>
            </w:r>
          </w:p>
        </w:tc>
        <w:tc>
          <w:tcPr>
            <w:tcW w:w="2504" w:type="dxa"/>
            <w:shd w:val="clear" w:color="auto" w:fill="auto"/>
            <w:noWrap/>
            <w:vAlign w:val="bottom"/>
            <w:hideMark/>
          </w:tcPr>
          <w:p w14:paraId="50DA92F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By road(2)</w:t>
            </w:r>
          </w:p>
        </w:tc>
        <w:tc>
          <w:tcPr>
            <w:tcW w:w="4615" w:type="dxa"/>
            <w:shd w:val="clear" w:color="auto" w:fill="auto"/>
            <w:noWrap/>
            <w:vAlign w:val="bottom"/>
            <w:hideMark/>
          </w:tcPr>
          <w:p w14:paraId="6C44A16F"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https://geshiaroeval.surveycto.com/view/submission-attachment/1555058647333.jpg?blobKey=64</w:t>
            </w:r>
          </w:p>
        </w:tc>
      </w:tr>
      <w:tr w:rsidR="00A22827" w:rsidRPr="00DC372D" w14:paraId="6AF4438A" w14:textId="77777777" w:rsidTr="00A22827">
        <w:trPr>
          <w:trHeight w:val="315"/>
        </w:trPr>
        <w:tc>
          <w:tcPr>
            <w:tcW w:w="1250" w:type="dxa"/>
            <w:shd w:val="clear" w:color="auto" w:fill="auto"/>
            <w:noWrap/>
            <w:vAlign w:val="bottom"/>
            <w:hideMark/>
          </w:tcPr>
          <w:p w14:paraId="255FFEFF"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EC65367" w14:textId="77777777" w:rsidR="00A22827" w:rsidRPr="00DC372D" w:rsidRDefault="00A22827" w:rsidP="002C3232">
            <w:pPr>
              <w:jc w:val="both"/>
              <w:rPr>
                <w:sz w:val="20"/>
                <w:szCs w:val="20"/>
              </w:rPr>
            </w:pPr>
          </w:p>
        </w:tc>
        <w:tc>
          <w:tcPr>
            <w:tcW w:w="2504" w:type="dxa"/>
            <w:shd w:val="clear" w:color="auto" w:fill="auto"/>
            <w:noWrap/>
            <w:vAlign w:val="bottom"/>
            <w:hideMark/>
          </w:tcPr>
          <w:p w14:paraId="497A7D4B" w14:textId="77777777" w:rsidR="00A22827" w:rsidRPr="00DC372D" w:rsidRDefault="00A22827" w:rsidP="002C3232">
            <w:pPr>
              <w:jc w:val="both"/>
              <w:rPr>
                <w:sz w:val="20"/>
                <w:szCs w:val="20"/>
              </w:rPr>
            </w:pPr>
          </w:p>
        </w:tc>
        <w:tc>
          <w:tcPr>
            <w:tcW w:w="4615" w:type="dxa"/>
            <w:shd w:val="clear" w:color="auto" w:fill="auto"/>
            <w:noWrap/>
            <w:vAlign w:val="bottom"/>
            <w:hideMark/>
          </w:tcPr>
          <w:p w14:paraId="7B258F3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https://geshiaroeval.surveycto.com/view/submission-attachment/1555059696981.jpg?blobKey=66</w:t>
            </w:r>
          </w:p>
        </w:tc>
      </w:tr>
      <w:tr w:rsidR="00A22827" w:rsidRPr="00DC372D" w14:paraId="5FA859CC" w14:textId="77777777" w:rsidTr="00A22827">
        <w:trPr>
          <w:trHeight w:val="315"/>
        </w:trPr>
        <w:tc>
          <w:tcPr>
            <w:tcW w:w="1250" w:type="dxa"/>
            <w:shd w:val="clear" w:color="auto" w:fill="auto"/>
            <w:noWrap/>
            <w:vAlign w:val="bottom"/>
            <w:hideMark/>
          </w:tcPr>
          <w:p w14:paraId="37CFEA10"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E533510" w14:textId="77777777" w:rsidR="00A22827" w:rsidRPr="00DC372D" w:rsidRDefault="00A22827" w:rsidP="002C3232">
            <w:pPr>
              <w:jc w:val="both"/>
              <w:rPr>
                <w:sz w:val="20"/>
                <w:szCs w:val="20"/>
              </w:rPr>
            </w:pPr>
          </w:p>
        </w:tc>
        <w:tc>
          <w:tcPr>
            <w:tcW w:w="2504" w:type="dxa"/>
            <w:shd w:val="clear" w:color="auto" w:fill="auto"/>
            <w:noWrap/>
            <w:vAlign w:val="bottom"/>
            <w:hideMark/>
          </w:tcPr>
          <w:p w14:paraId="19278B12" w14:textId="77777777" w:rsidR="00A22827" w:rsidRPr="00DC372D" w:rsidRDefault="00A22827" w:rsidP="002C3232">
            <w:pPr>
              <w:jc w:val="both"/>
              <w:rPr>
                <w:sz w:val="20"/>
                <w:szCs w:val="20"/>
              </w:rPr>
            </w:pPr>
          </w:p>
        </w:tc>
        <w:tc>
          <w:tcPr>
            <w:tcW w:w="4615" w:type="dxa"/>
            <w:shd w:val="clear" w:color="auto" w:fill="auto"/>
            <w:noWrap/>
            <w:vAlign w:val="bottom"/>
            <w:hideMark/>
          </w:tcPr>
          <w:p w14:paraId="1D0EE65E" w14:textId="77777777" w:rsidR="00A22827" w:rsidRPr="00DC372D" w:rsidRDefault="00A22827" w:rsidP="002C3232">
            <w:pPr>
              <w:jc w:val="both"/>
              <w:rPr>
                <w:sz w:val="20"/>
                <w:szCs w:val="20"/>
              </w:rPr>
            </w:pPr>
          </w:p>
        </w:tc>
      </w:tr>
      <w:tr w:rsidR="00A22827" w:rsidRPr="00DC372D" w14:paraId="6EE4286A" w14:textId="77777777" w:rsidTr="00A22827">
        <w:trPr>
          <w:trHeight w:val="315"/>
        </w:trPr>
        <w:tc>
          <w:tcPr>
            <w:tcW w:w="1250" w:type="dxa"/>
            <w:shd w:val="clear" w:color="auto" w:fill="auto"/>
            <w:noWrap/>
            <w:vAlign w:val="bottom"/>
            <w:hideMark/>
          </w:tcPr>
          <w:p w14:paraId="5889C30C"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Wormmuma</w:t>
            </w:r>
          </w:p>
        </w:tc>
        <w:tc>
          <w:tcPr>
            <w:tcW w:w="1439" w:type="dxa"/>
            <w:shd w:val="clear" w:color="auto" w:fill="auto"/>
            <w:noWrap/>
            <w:vAlign w:val="bottom"/>
            <w:hideMark/>
          </w:tcPr>
          <w:p w14:paraId="380C7854"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3</w:t>
            </w:r>
          </w:p>
        </w:tc>
        <w:tc>
          <w:tcPr>
            <w:tcW w:w="2504" w:type="dxa"/>
            <w:shd w:val="clear" w:color="auto" w:fill="auto"/>
            <w:noWrap/>
            <w:vAlign w:val="bottom"/>
            <w:hideMark/>
          </w:tcPr>
          <w:p w14:paraId="5171079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By river(2), By road(1)</w:t>
            </w:r>
          </w:p>
        </w:tc>
        <w:tc>
          <w:tcPr>
            <w:tcW w:w="4615" w:type="dxa"/>
            <w:shd w:val="clear" w:color="auto" w:fill="auto"/>
            <w:noWrap/>
            <w:vAlign w:val="bottom"/>
            <w:hideMark/>
          </w:tcPr>
          <w:p w14:paraId="783D9E0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https://geshiaroeval.surveycto.com/view/submission-attachment/1554887034053.jpg?blobKey=36</w:t>
            </w:r>
          </w:p>
        </w:tc>
      </w:tr>
      <w:tr w:rsidR="00A22827" w:rsidRPr="00DC372D" w14:paraId="459A5836" w14:textId="77777777" w:rsidTr="00A22827">
        <w:trPr>
          <w:trHeight w:val="315"/>
        </w:trPr>
        <w:tc>
          <w:tcPr>
            <w:tcW w:w="1250" w:type="dxa"/>
            <w:shd w:val="clear" w:color="auto" w:fill="auto"/>
            <w:noWrap/>
            <w:vAlign w:val="bottom"/>
            <w:hideMark/>
          </w:tcPr>
          <w:p w14:paraId="41EF5B6D"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6933440" w14:textId="77777777" w:rsidR="00A22827" w:rsidRPr="00DC372D" w:rsidRDefault="00A22827" w:rsidP="002C3232">
            <w:pPr>
              <w:jc w:val="both"/>
              <w:rPr>
                <w:sz w:val="20"/>
                <w:szCs w:val="20"/>
              </w:rPr>
            </w:pPr>
          </w:p>
        </w:tc>
        <w:tc>
          <w:tcPr>
            <w:tcW w:w="2504" w:type="dxa"/>
            <w:shd w:val="clear" w:color="auto" w:fill="auto"/>
            <w:noWrap/>
            <w:vAlign w:val="bottom"/>
            <w:hideMark/>
          </w:tcPr>
          <w:p w14:paraId="284831F3" w14:textId="77777777" w:rsidR="00A22827" w:rsidRPr="00DC372D" w:rsidRDefault="00A22827" w:rsidP="002C3232">
            <w:pPr>
              <w:jc w:val="both"/>
              <w:rPr>
                <w:sz w:val="20"/>
                <w:szCs w:val="20"/>
              </w:rPr>
            </w:pPr>
          </w:p>
        </w:tc>
        <w:tc>
          <w:tcPr>
            <w:tcW w:w="4615" w:type="dxa"/>
            <w:shd w:val="clear" w:color="auto" w:fill="auto"/>
            <w:noWrap/>
            <w:vAlign w:val="bottom"/>
            <w:hideMark/>
          </w:tcPr>
          <w:p w14:paraId="74B101AE"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https://geshiaroeval.surveycto.com/view/submission-attachment/1554897340821.jpg?blobKey=67</w:t>
            </w:r>
          </w:p>
        </w:tc>
      </w:tr>
      <w:tr w:rsidR="00A22827" w:rsidRPr="00DC372D" w14:paraId="30E9745C" w14:textId="77777777" w:rsidTr="00A22827">
        <w:trPr>
          <w:trHeight w:val="315"/>
        </w:trPr>
        <w:tc>
          <w:tcPr>
            <w:tcW w:w="1250" w:type="dxa"/>
            <w:shd w:val="clear" w:color="auto" w:fill="auto"/>
            <w:noWrap/>
            <w:vAlign w:val="bottom"/>
            <w:hideMark/>
          </w:tcPr>
          <w:p w14:paraId="4D36EDF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4F53776A" w14:textId="77777777" w:rsidR="00A22827" w:rsidRPr="00DC372D" w:rsidRDefault="00A22827" w:rsidP="002C3232">
            <w:pPr>
              <w:jc w:val="both"/>
              <w:rPr>
                <w:sz w:val="20"/>
                <w:szCs w:val="20"/>
              </w:rPr>
            </w:pPr>
          </w:p>
        </w:tc>
        <w:tc>
          <w:tcPr>
            <w:tcW w:w="2504" w:type="dxa"/>
            <w:shd w:val="clear" w:color="auto" w:fill="auto"/>
            <w:noWrap/>
            <w:vAlign w:val="bottom"/>
            <w:hideMark/>
          </w:tcPr>
          <w:p w14:paraId="50190C2D" w14:textId="77777777" w:rsidR="00A22827" w:rsidRPr="00DC372D" w:rsidRDefault="00A22827" w:rsidP="002C3232">
            <w:pPr>
              <w:jc w:val="both"/>
              <w:rPr>
                <w:sz w:val="20"/>
                <w:szCs w:val="20"/>
              </w:rPr>
            </w:pPr>
          </w:p>
        </w:tc>
        <w:tc>
          <w:tcPr>
            <w:tcW w:w="4615" w:type="dxa"/>
            <w:shd w:val="clear" w:color="auto" w:fill="auto"/>
            <w:noWrap/>
            <w:vAlign w:val="bottom"/>
            <w:hideMark/>
          </w:tcPr>
          <w:p w14:paraId="6BF4FF0D"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https://geshiaroeval.surveycto.com/view/submission-attachment/1554897543517.jpg?blobKey=68</w:t>
            </w:r>
          </w:p>
        </w:tc>
      </w:tr>
      <w:tr w:rsidR="00A22827" w:rsidRPr="00DC372D" w14:paraId="17778EB3" w14:textId="77777777" w:rsidTr="00A22827">
        <w:trPr>
          <w:trHeight w:val="315"/>
        </w:trPr>
        <w:tc>
          <w:tcPr>
            <w:tcW w:w="1250" w:type="dxa"/>
            <w:shd w:val="clear" w:color="auto" w:fill="auto"/>
            <w:noWrap/>
            <w:vAlign w:val="bottom"/>
            <w:hideMark/>
          </w:tcPr>
          <w:p w14:paraId="0721B0C9"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3287CDD0" w14:textId="77777777" w:rsidR="00A22827" w:rsidRPr="00DC372D" w:rsidRDefault="00A22827" w:rsidP="002C3232">
            <w:pPr>
              <w:jc w:val="both"/>
              <w:rPr>
                <w:sz w:val="20"/>
                <w:szCs w:val="20"/>
              </w:rPr>
            </w:pPr>
          </w:p>
        </w:tc>
        <w:tc>
          <w:tcPr>
            <w:tcW w:w="2504" w:type="dxa"/>
            <w:shd w:val="clear" w:color="auto" w:fill="auto"/>
            <w:noWrap/>
            <w:vAlign w:val="bottom"/>
            <w:hideMark/>
          </w:tcPr>
          <w:p w14:paraId="1EEF6048" w14:textId="77777777" w:rsidR="00A22827" w:rsidRPr="00DC372D" w:rsidRDefault="00A22827" w:rsidP="002C3232">
            <w:pPr>
              <w:jc w:val="both"/>
              <w:rPr>
                <w:sz w:val="20"/>
                <w:szCs w:val="20"/>
              </w:rPr>
            </w:pPr>
          </w:p>
        </w:tc>
        <w:tc>
          <w:tcPr>
            <w:tcW w:w="4615" w:type="dxa"/>
            <w:shd w:val="clear" w:color="auto" w:fill="auto"/>
            <w:noWrap/>
            <w:vAlign w:val="bottom"/>
            <w:hideMark/>
          </w:tcPr>
          <w:p w14:paraId="604D7B14" w14:textId="77777777" w:rsidR="00A22827" w:rsidRPr="00DC372D" w:rsidRDefault="00A22827" w:rsidP="002C3232">
            <w:pPr>
              <w:jc w:val="both"/>
              <w:rPr>
                <w:sz w:val="20"/>
                <w:szCs w:val="20"/>
              </w:rPr>
            </w:pPr>
          </w:p>
        </w:tc>
      </w:tr>
      <w:tr w:rsidR="00A22827" w:rsidRPr="00DC372D" w14:paraId="1F79C9C5" w14:textId="77777777" w:rsidTr="00A22827">
        <w:trPr>
          <w:trHeight w:val="315"/>
        </w:trPr>
        <w:tc>
          <w:tcPr>
            <w:tcW w:w="1250" w:type="dxa"/>
            <w:shd w:val="clear" w:color="auto" w:fill="auto"/>
            <w:noWrap/>
            <w:vAlign w:val="bottom"/>
            <w:hideMark/>
          </w:tcPr>
          <w:p w14:paraId="60AA3A1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Achura Mazagaja</w:t>
            </w:r>
          </w:p>
        </w:tc>
        <w:tc>
          <w:tcPr>
            <w:tcW w:w="1439" w:type="dxa"/>
            <w:shd w:val="clear" w:color="auto" w:fill="auto"/>
            <w:noWrap/>
            <w:vAlign w:val="bottom"/>
            <w:hideMark/>
          </w:tcPr>
          <w:p w14:paraId="7D83BF73"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2</w:t>
            </w:r>
          </w:p>
        </w:tc>
        <w:tc>
          <w:tcPr>
            <w:tcW w:w="2504" w:type="dxa"/>
            <w:shd w:val="clear" w:color="auto" w:fill="auto"/>
            <w:noWrap/>
            <w:vAlign w:val="bottom"/>
            <w:hideMark/>
          </w:tcPr>
          <w:p w14:paraId="42548DF9"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By road(2)</w:t>
            </w:r>
          </w:p>
        </w:tc>
        <w:tc>
          <w:tcPr>
            <w:tcW w:w="4615" w:type="dxa"/>
            <w:shd w:val="clear" w:color="auto" w:fill="auto"/>
            <w:noWrap/>
            <w:vAlign w:val="bottom"/>
            <w:hideMark/>
          </w:tcPr>
          <w:p w14:paraId="40D75236"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https://geshiaroeval.surveycto.com/view/submission-attachment/1554970655624.jpg?blobKey=33</w:t>
            </w:r>
          </w:p>
        </w:tc>
      </w:tr>
      <w:tr w:rsidR="00A22827" w:rsidRPr="00DC372D" w14:paraId="098A5775" w14:textId="77777777" w:rsidTr="00A22827">
        <w:trPr>
          <w:trHeight w:val="315"/>
        </w:trPr>
        <w:tc>
          <w:tcPr>
            <w:tcW w:w="1250" w:type="dxa"/>
            <w:shd w:val="clear" w:color="auto" w:fill="auto"/>
            <w:noWrap/>
            <w:vAlign w:val="bottom"/>
            <w:hideMark/>
          </w:tcPr>
          <w:p w14:paraId="1E3E507A"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57A21DDA" w14:textId="77777777" w:rsidR="00A22827" w:rsidRPr="00DC372D" w:rsidRDefault="00A22827" w:rsidP="002C3232">
            <w:pPr>
              <w:jc w:val="both"/>
              <w:rPr>
                <w:sz w:val="20"/>
                <w:szCs w:val="20"/>
              </w:rPr>
            </w:pPr>
          </w:p>
        </w:tc>
        <w:tc>
          <w:tcPr>
            <w:tcW w:w="2504" w:type="dxa"/>
            <w:shd w:val="clear" w:color="auto" w:fill="auto"/>
            <w:noWrap/>
            <w:vAlign w:val="bottom"/>
            <w:hideMark/>
          </w:tcPr>
          <w:p w14:paraId="0160239E" w14:textId="77777777" w:rsidR="00A22827" w:rsidRPr="00DC372D" w:rsidRDefault="00A22827" w:rsidP="002C3232">
            <w:pPr>
              <w:jc w:val="both"/>
              <w:rPr>
                <w:sz w:val="20"/>
                <w:szCs w:val="20"/>
              </w:rPr>
            </w:pPr>
          </w:p>
        </w:tc>
        <w:tc>
          <w:tcPr>
            <w:tcW w:w="4615" w:type="dxa"/>
            <w:shd w:val="clear" w:color="auto" w:fill="auto"/>
            <w:noWrap/>
            <w:vAlign w:val="bottom"/>
            <w:hideMark/>
          </w:tcPr>
          <w:p w14:paraId="60431BB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https://geshiaroeval.surveycto.com/view/submission-attachment/1554973280984.jpg?blobKey=37</w:t>
            </w:r>
          </w:p>
        </w:tc>
      </w:tr>
      <w:tr w:rsidR="00A22827" w:rsidRPr="00DC372D" w14:paraId="786C3C52" w14:textId="77777777" w:rsidTr="00A22827">
        <w:trPr>
          <w:trHeight w:val="315"/>
        </w:trPr>
        <w:tc>
          <w:tcPr>
            <w:tcW w:w="1250" w:type="dxa"/>
            <w:shd w:val="clear" w:color="auto" w:fill="auto"/>
            <w:noWrap/>
            <w:vAlign w:val="bottom"/>
            <w:hideMark/>
          </w:tcPr>
          <w:p w14:paraId="1B49CFA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9AF7987" w14:textId="77777777" w:rsidR="00A22827" w:rsidRPr="00DC372D" w:rsidRDefault="00A22827" w:rsidP="002C3232">
            <w:pPr>
              <w:jc w:val="both"/>
              <w:rPr>
                <w:sz w:val="20"/>
                <w:szCs w:val="20"/>
              </w:rPr>
            </w:pPr>
          </w:p>
        </w:tc>
        <w:tc>
          <w:tcPr>
            <w:tcW w:w="2504" w:type="dxa"/>
            <w:shd w:val="clear" w:color="auto" w:fill="auto"/>
            <w:noWrap/>
            <w:vAlign w:val="bottom"/>
            <w:hideMark/>
          </w:tcPr>
          <w:p w14:paraId="5BD61DA9" w14:textId="77777777" w:rsidR="00A22827" w:rsidRPr="00DC372D" w:rsidRDefault="00A22827" w:rsidP="002C3232">
            <w:pPr>
              <w:jc w:val="both"/>
              <w:rPr>
                <w:sz w:val="20"/>
                <w:szCs w:val="20"/>
              </w:rPr>
            </w:pPr>
          </w:p>
        </w:tc>
        <w:tc>
          <w:tcPr>
            <w:tcW w:w="4615" w:type="dxa"/>
            <w:shd w:val="clear" w:color="auto" w:fill="auto"/>
            <w:noWrap/>
            <w:vAlign w:val="bottom"/>
            <w:hideMark/>
          </w:tcPr>
          <w:p w14:paraId="403CD2B5" w14:textId="77777777" w:rsidR="00A22827" w:rsidRPr="00DC372D" w:rsidRDefault="00A22827" w:rsidP="002C3232">
            <w:pPr>
              <w:jc w:val="both"/>
              <w:rPr>
                <w:sz w:val="20"/>
                <w:szCs w:val="20"/>
              </w:rPr>
            </w:pPr>
          </w:p>
        </w:tc>
      </w:tr>
      <w:tr w:rsidR="00A22827" w:rsidRPr="00DC372D" w14:paraId="676068C3" w14:textId="77777777" w:rsidTr="00A22827">
        <w:trPr>
          <w:trHeight w:val="315"/>
        </w:trPr>
        <w:tc>
          <w:tcPr>
            <w:tcW w:w="1250" w:type="dxa"/>
            <w:shd w:val="clear" w:color="auto" w:fill="auto"/>
            <w:noWrap/>
            <w:vAlign w:val="bottom"/>
            <w:hideMark/>
          </w:tcPr>
          <w:p w14:paraId="6B531C6F"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Gurmo Koysha Mazegaja</w:t>
            </w:r>
          </w:p>
        </w:tc>
        <w:tc>
          <w:tcPr>
            <w:tcW w:w="1439" w:type="dxa"/>
            <w:shd w:val="clear" w:color="auto" w:fill="auto"/>
            <w:noWrap/>
            <w:vAlign w:val="bottom"/>
            <w:hideMark/>
          </w:tcPr>
          <w:p w14:paraId="6E76B7E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6</w:t>
            </w:r>
          </w:p>
        </w:tc>
        <w:tc>
          <w:tcPr>
            <w:tcW w:w="2504" w:type="dxa"/>
            <w:shd w:val="clear" w:color="auto" w:fill="auto"/>
            <w:noWrap/>
            <w:vAlign w:val="bottom"/>
            <w:hideMark/>
          </w:tcPr>
          <w:p w14:paraId="5B79C9D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Around market(1), By road(5)</w:t>
            </w:r>
          </w:p>
        </w:tc>
        <w:tc>
          <w:tcPr>
            <w:tcW w:w="4615" w:type="dxa"/>
            <w:shd w:val="clear" w:color="auto" w:fill="auto"/>
            <w:noWrap/>
            <w:vAlign w:val="bottom"/>
            <w:hideMark/>
          </w:tcPr>
          <w:p w14:paraId="6A4154D5"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https://geshiaroeval.surveycto.com/view/submission-attachment/1554974717648.jpg?blobKey=43</w:t>
            </w:r>
          </w:p>
        </w:tc>
      </w:tr>
      <w:tr w:rsidR="00A22827" w:rsidRPr="00DC372D" w14:paraId="300DB964" w14:textId="77777777" w:rsidTr="00A22827">
        <w:trPr>
          <w:trHeight w:val="315"/>
        </w:trPr>
        <w:tc>
          <w:tcPr>
            <w:tcW w:w="1250" w:type="dxa"/>
            <w:shd w:val="clear" w:color="auto" w:fill="auto"/>
            <w:noWrap/>
            <w:vAlign w:val="bottom"/>
            <w:hideMark/>
          </w:tcPr>
          <w:p w14:paraId="789FE491"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91085D0" w14:textId="77777777" w:rsidR="00A22827" w:rsidRPr="00DC372D" w:rsidRDefault="00A22827" w:rsidP="002C3232">
            <w:pPr>
              <w:jc w:val="both"/>
              <w:rPr>
                <w:sz w:val="20"/>
                <w:szCs w:val="20"/>
              </w:rPr>
            </w:pPr>
          </w:p>
        </w:tc>
        <w:tc>
          <w:tcPr>
            <w:tcW w:w="2504" w:type="dxa"/>
            <w:shd w:val="clear" w:color="auto" w:fill="auto"/>
            <w:noWrap/>
            <w:vAlign w:val="bottom"/>
            <w:hideMark/>
          </w:tcPr>
          <w:p w14:paraId="79EA4F35" w14:textId="77777777" w:rsidR="00A22827" w:rsidRPr="00DC372D" w:rsidRDefault="00A22827" w:rsidP="002C3232">
            <w:pPr>
              <w:jc w:val="both"/>
              <w:rPr>
                <w:sz w:val="20"/>
                <w:szCs w:val="20"/>
              </w:rPr>
            </w:pPr>
          </w:p>
        </w:tc>
        <w:tc>
          <w:tcPr>
            <w:tcW w:w="4615" w:type="dxa"/>
            <w:shd w:val="clear" w:color="auto" w:fill="auto"/>
            <w:noWrap/>
            <w:vAlign w:val="bottom"/>
            <w:hideMark/>
          </w:tcPr>
          <w:p w14:paraId="2CED8B8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https://geshiaroeval.surveycto.com/view/submission-attachment/1555141361685.jpg?blobKey=115</w:t>
            </w:r>
          </w:p>
        </w:tc>
      </w:tr>
      <w:tr w:rsidR="00A22827" w:rsidRPr="00DC372D" w14:paraId="483EBA0D" w14:textId="77777777" w:rsidTr="00A22827">
        <w:trPr>
          <w:trHeight w:val="315"/>
        </w:trPr>
        <w:tc>
          <w:tcPr>
            <w:tcW w:w="1250" w:type="dxa"/>
            <w:shd w:val="clear" w:color="auto" w:fill="auto"/>
            <w:noWrap/>
            <w:vAlign w:val="bottom"/>
            <w:hideMark/>
          </w:tcPr>
          <w:p w14:paraId="198E0FE4"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7A045A24" w14:textId="77777777" w:rsidR="00A22827" w:rsidRPr="00DC372D" w:rsidRDefault="00A22827" w:rsidP="002C3232">
            <w:pPr>
              <w:jc w:val="both"/>
              <w:rPr>
                <w:sz w:val="20"/>
                <w:szCs w:val="20"/>
              </w:rPr>
            </w:pPr>
          </w:p>
        </w:tc>
        <w:tc>
          <w:tcPr>
            <w:tcW w:w="2504" w:type="dxa"/>
            <w:shd w:val="clear" w:color="auto" w:fill="auto"/>
            <w:noWrap/>
            <w:vAlign w:val="bottom"/>
            <w:hideMark/>
          </w:tcPr>
          <w:p w14:paraId="14031FC0" w14:textId="77777777" w:rsidR="00A22827" w:rsidRPr="00DC372D" w:rsidRDefault="00A22827" w:rsidP="002C3232">
            <w:pPr>
              <w:jc w:val="both"/>
              <w:rPr>
                <w:sz w:val="20"/>
                <w:szCs w:val="20"/>
              </w:rPr>
            </w:pPr>
          </w:p>
        </w:tc>
        <w:tc>
          <w:tcPr>
            <w:tcW w:w="4615" w:type="dxa"/>
            <w:shd w:val="clear" w:color="auto" w:fill="auto"/>
            <w:noWrap/>
            <w:vAlign w:val="bottom"/>
            <w:hideMark/>
          </w:tcPr>
          <w:p w14:paraId="56E5C837"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https://geshiaroeval.surveycto.com/view/submission-attachment/1555141580602.jpg?blobKey=116</w:t>
            </w:r>
          </w:p>
        </w:tc>
      </w:tr>
      <w:tr w:rsidR="00A22827" w:rsidRPr="00DC372D" w14:paraId="404E827E" w14:textId="77777777" w:rsidTr="00A22827">
        <w:trPr>
          <w:trHeight w:val="315"/>
        </w:trPr>
        <w:tc>
          <w:tcPr>
            <w:tcW w:w="1250" w:type="dxa"/>
            <w:shd w:val="clear" w:color="auto" w:fill="auto"/>
            <w:noWrap/>
            <w:vAlign w:val="bottom"/>
            <w:hideMark/>
          </w:tcPr>
          <w:p w14:paraId="297456EC"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F37592C" w14:textId="77777777" w:rsidR="00A22827" w:rsidRPr="00DC372D" w:rsidRDefault="00A22827" w:rsidP="002C3232">
            <w:pPr>
              <w:jc w:val="both"/>
              <w:rPr>
                <w:sz w:val="20"/>
                <w:szCs w:val="20"/>
              </w:rPr>
            </w:pPr>
          </w:p>
        </w:tc>
        <w:tc>
          <w:tcPr>
            <w:tcW w:w="2504" w:type="dxa"/>
            <w:shd w:val="clear" w:color="auto" w:fill="auto"/>
            <w:noWrap/>
            <w:vAlign w:val="bottom"/>
            <w:hideMark/>
          </w:tcPr>
          <w:p w14:paraId="3964EB17" w14:textId="77777777" w:rsidR="00A22827" w:rsidRPr="00DC372D" w:rsidRDefault="00A22827" w:rsidP="002C3232">
            <w:pPr>
              <w:jc w:val="both"/>
              <w:rPr>
                <w:sz w:val="20"/>
                <w:szCs w:val="20"/>
              </w:rPr>
            </w:pPr>
          </w:p>
        </w:tc>
        <w:tc>
          <w:tcPr>
            <w:tcW w:w="4615" w:type="dxa"/>
            <w:shd w:val="clear" w:color="auto" w:fill="auto"/>
            <w:noWrap/>
            <w:vAlign w:val="bottom"/>
            <w:hideMark/>
          </w:tcPr>
          <w:p w14:paraId="6F9B9FCE"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https://geshiaroeval.surveycto.com/view/submission-attachment/1555141637068.jpg?blobKey=117</w:t>
            </w:r>
          </w:p>
        </w:tc>
      </w:tr>
      <w:tr w:rsidR="00A22827" w:rsidRPr="00DC372D" w14:paraId="4F08F763" w14:textId="77777777" w:rsidTr="00A22827">
        <w:trPr>
          <w:trHeight w:val="315"/>
        </w:trPr>
        <w:tc>
          <w:tcPr>
            <w:tcW w:w="1250" w:type="dxa"/>
            <w:shd w:val="clear" w:color="auto" w:fill="auto"/>
            <w:noWrap/>
            <w:vAlign w:val="bottom"/>
            <w:hideMark/>
          </w:tcPr>
          <w:p w14:paraId="1EF101E7"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EE2C480" w14:textId="77777777" w:rsidR="00A22827" w:rsidRPr="00DC372D" w:rsidRDefault="00A22827" w:rsidP="002C3232">
            <w:pPr>
              <w:jc w:val="both"/>
              <w:rPr>
                <w:sz w:val="20"/>
                <w:szCs w:val="20"/>
              </w:rPr>
            </w:pPr>
          </w:p>
        </w:tc>
        <w:tc>
          <w:tcPr>
            <w:tcW w:w="2504" w:type="dxa"/>
            <w:shd w:val="clear" w:color="auto" w:fill="auto"/>
            <w:noWrap/>
            <w:vAlign w:val="bottom"/>
            <w:hideMark/>
          </w:tcPr>
          <w:p w14:paraId="7C992435" w14:textId="77777777" w:rsidR="00A22827" w:rsidRPr="00DC372D" w:rsidRDefault="00A22827" w:rsidP="002C3232">
            <w:pPr>
              <w:jc w:val="both"/>
              <w:rPr>
                <w:sz w:val="20"/>
                <w:szCs w:val="20"/>
              </w:rPr>
            </w:pPr>
          </w:p>
        </w:tc>
        <w:tc>
          <w:tcPr>
            <w:tcW w:w="4615" w:type="dxa"/>
            <w:shd w:val="clear" w:color="auto" w:fill="auto"/>
            <w:noWrap/>
            <w:vAlign w:val="bottom"/>
            <w:hideMark/>
          </w:tcPr>
          <w:p w14:paraId="1A0F10EC"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https://geshiaroeval.surveycto.com/view/submission-attachment/1555141693502.jpg?blobKey=118</w:t>
            </w:r>
          </w:p>
        </w:tc>
      </w:tr>
      <w:tr w:rsidR="00A22827" w:rsidRPr="00DC372D" w14:paraId="0CE9784F" w14:textId="77777777" w:rsidTr="00A22827">
        <w:trPr>
          <w:trHeight w:val="315"/>
        </w:trPr>
        <w:tc>
          <w:tcPr>
            <w:tcW w:w="1250" w:type="dxa"/>
            <w:shd w:val="clear" w:color="auto" w:fill="auto"/>
            <w:noWrap/>
            <w:vAlign w:val="bottom"/>
            <w:hideMark/>
          </w:tcPr>
          <w:p w14:paraId="26078003"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08C6ADEA" w14:textId="77777777" w:rsidR="00A22827" w:rsidRPr="00DC372D" w:rsidRDefault="00A22827" w:rsidP="002C3232">
            <w:pPr>
              <w:jc w:val="both"/>
              <w:rPr>
                <w:sz w:val="20"/>
                <w:szCs w:val="20"/>
              </w:rPr>
            </w:pPr>
          </w:p>
        </w:tc>
        <w:tc>
          <w:tcPr>
            <w:tcW w:w="2504" w:type="dxa"/>
            <w:shd w:val="clear" w:color="auto" w:fill="auto"/>
            <w:noWrap/>
            <w:vAlign w:val="bottom"/>
            <w:hideMark/>
          </w:tcPr>
          <w:p w14:paraId="490A8DAC" w14:textId="77777777" w:rsidR="00A22827" w:rsidRPr="00DC372D" w:rsidRDefault="00A22827" w:rsidP="002C3232">
            <w:pPr>
              <w:jc w:val="both"/>
              <w:rPr>
                <w:sz w:val="20"/>
                <w:szCs w:val="20"/>
              </w:rPr>
            </w:pPr>
          </w:p>
        </w:tc>
        <w:tc>
          <w:tcPr>
            <w:tcW w:w="4615" w:type="dxa"/>
            <w:shd w:val="clear" w:color="auto" w:fill="auto"/>
            <w:noWrap/>
            <w:vAlign w:val="bottom"/>
            <w:hideMark/>
          </w:tcPr>
          <w:p w14:paraId="34E9EB0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https://geshiaroeval.surveycto.com/view/submission-attachment/1555141753524.jpg?blobKey=119</w:t>
            </w:r>
          </w:p>
        </w:tc>
      </w:tr>
      <w:tr w:rsidR="00A22827" w:rsidRPr="00DC372D" w14:paraId="5A7CD5CD" w14:textId="77777777" w:rsidTr="00A22827">
        <w:trPr>
          <w:trHeight w:val="315"/>
        </w:trPr>
        <w:tc>
          <w:tcPr>
            <w:tcW w:w="1250" w:type="dxa"/>
            <w:shd w:val="clear" w:color="auto" w:fill="auto"/>
            <w:noWrap/>
            <w:vAlign w:val="bottom"/>
            <w:hideMark/>
          </w:tcPr>
          <w:p w14:paraId="73B9143C"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E4A4214" w14:textId="77777777" w:rsidR="00A22827" w:rsidRPr="00DC372D" w:rsidRDefault="00A22827" w:rsidP="002C3232">
            <w:pPr>
              <w:jc w:val="both"/>
              <w:rPr>
                <w:sz w:val="20"/>
                <w:szCs w:val="20"/>
              </w:rPr>
            </w:pPr>
          </w:p>
        </w:tc>
        <w:tc>
          <w:tcPr>
            <w:tcW w:w="2504" w:type="dxa"/>
            <w:shd w:val="clear" w:color="auto" w:fill="auto"/>
            <w:noWrap/>
            <w:vAlign w:val="bottom"/>
            <w:hideMark/>
          </w:tcPr>
          <w:p w14:paraId="21D5AB8B" w14:textId="77777777" w:rsidR="00A22827" w:rsidRPr="00DC372D" w:rsidRDefault="00A22827" w:rsidP="002C3232">
            <w:pPr>
              <w:jc w:val="both"/>
              <w:rPr>
                <w:sz w:val="20"/>
                <w:szCs w:val="20"/>
              </w:rPr>
            </w:pPr>
          </w:p>
        </w:tc>
        <w:tc>
          <w:tcPr>
            <w:tcW w:w="4615" w:type="dxa"/>
            <w:shd w:val="clear" w:color="auto" w:fill="auto"/>
            <w:noWrap/>
            <w:vAlign w:val="bottom"/>
            <w:hideMark/>
          </w:tcPr>
          <w:p w14:paraId="1D22C8C4" w14:textId="77777777" w:rsidR="00A22827" w:rsidRPr="00DC372D" w:rsidRDefault="00A22827" w:rsidP="002C3232">
            <w:pPr>
              <w:jc w:val="both"/>
              <w:rPr>
                <w:sz w:val="20"/>
                <w:szCs w:val="20"/>
              </w:rPr>
            </w:pPr>
          </w:p>
        </w:tc>
      </w:tr>
      <w:tr w:rsidR="00A22827" w:rsidRPr="00DC372D" w14:paraId="303DA485" w14:textId="77777777" w:rsidTr="00A22827">
        <w:trPr>
          <w:trHeight w:val="315"/>
        </w:trPr>
        <w:tc>
          <w:tcPr>
            <w:tcW w:w="1250" w:type="dxa"/>
            <w:shd w:val="clear" w:color="auto" w:fill="auto"/>
            <w:noWrap/>
            <w:vAlign w:val="bottom"/>
            <w:hideMark/>
          </w:tcPr>
          <w:p w14:paraId="02230812"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Dubbo</w:t>
            </w:r>
          </w:p>
        </w:tc>
        <w:tc>
          <w:tcPr>
            <w:tcW w:w="1439" w:type="dxa"/>
            <w:shd w:val="clear" w:color="auto" w:fill="auto"/>
            <w:noWrap/>
            <w:vAlign w:val="bottom"/>
            <w:hideMark/>
          </w:tcPr>
          <w:p w14:paraId="14F951EA"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4</w:t>
            </w:r>
          </w:p>
        </w:tc>
        <w:tc>
          <w:tcPr>
            <w:tcW w:w="2504" w:type="dxa"/>
            <w:shd w:val="clear" w:color="auto" w:fill="auto"/>
            <w:noWrap/>
            <w:vAlign w:val="bottom"/>
            <w:hideMark/>
          </w:tcPr>
          <w:p w14:paraId="3BC83A67"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Community field(1), By road(3)</w:t>
            </w:r>
          </w:p>
        </w:tc>
        <w:tc>
          <w:tcPr>
            <w:tcW w:w="4615" w:type="dxa"/>
            <w:shd w:val="clear" w:color="auto" w:fill="auto"/>
            <w:noWrap/>
            <w:vAlign w:val="bottom"/>
            <w:hideMark/>
          </w:tcPr>
          <w:p w14:paraId="0B755B56"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https://geshiaroeval.surveycto.com/view/submission-attachment/1554970038804.jpg?blobKey=46</w:t>
            </w:r>
          </w:p>
        </w:tc>
      </w:tr>
      <w:tr w:rsidR="00A22827" w:rsidRPr="00DC372D" w14:paraId="20CD51EC" w14:textId="77777777" w:rsidTr="00A22827">
        <w:trPr>
          <w:trHeight w:val="315"/>
        </w:trPr>
        <w:tc>
          <w:tcPr>
            <w:tcW w:w="1250" w:type="dxa"/>
            <w:shd w:val="clear" w:color="auto" w:fill="auto"/>
            <w:noWrap/>
            <w:vAlign w:val="bottom"/>
            <w:hideMark/>
          </w:tcPr>
          <w:p w14:paraId="47DD5796"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1175E418" w14:textId="77777777" w:rsidR="00A22827" w:rsidRPr="00DC372D" w:rsidRDefault="00A22827" w:rsidP="002C3232">
            <w:pPr>
              <w:jc w:val="both"/>
              <w:rPr>
                <w:sz w:val="20"/>
                <w:szCs w:val="20"/>
              </w:rPr>
            </w:pPr>
          </w:p>
        </w:tc>
        <w:tc>
          <w:tcPr>
            <w:tcW w:w="2504" w:type="dxa"/>
            <w:shd w:val="clear" w:color="auto" w:fill="auto"/>
            <w:noWrap/>
            <w:vAlign w:val="bottom"/>
            <w:hideMark/>
          </w:tcPr>
          <w:p w14:paraId="72BC34F2" w14:textId="77777777" w:rsidR="00A22827" w:rsidRPr="00DC372D" w:rsidRDefault="00A22827" w:rsidP="002C3232">
            <w:pPr>
              <w:jc w:val="both"/>
              <w:rPr>
                <w:sz w:val="20"/>
                <w:szCs w:val="20"/>
              </w:rPr>
            </w:pPr>
          </w:p>
        </w:tc>
        <w:tc>
          <w:tcPr>
            <w:tcW w:w="4615" w:type="dxa"/>
            <w:shd w:val="clear" w:color="auto" w:fill="auto"/>
            <w:noWrap/>
            <w:vAlign w:val="bottom"/>
            <w:hideMark/>
          </w:tcPr>
          <w:p w14:paraId="39482C03"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https://geshiaroeval.surveycto.com/view/submission-attachment/1554972220841.jpg?blobKey=54</w:t>
            </w:r>
          </w:p>
        </w:tc>
      </w:tr>
      <w:tr w:rsidR="00A22827" w:rsidRPr="00DC372D" w14:paraId="5AF10801" w14:textId="77777777" w:rsidTr="00A22827">
        <w:trPr>
          <w:trHeight w:val="315"/>
        </w:trPr>
        <w:tc>
          <w:tcPr>
            <w:tcW w:w="1250" w:type="dxa"/>
            <w:shd w:val="clear" w:color="auto" w:fill="auto"/>
            <w:noWrap/>
            <w:vAlign w:val="bottom"/>
            <w:hideMark/>
          </w:tcPr>
          <w:p w14:paraId="7FCC949C"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666E289E" w14:textId="77777777" w:rsidR="00A22827" w:rsidRPr="00DC372D" w:rsidRDefault="00A22827" w:rsidP="002C3232">
            <w:pPr>
              <w:jc w:val="both"/>
              <w:rPr>
                <w:sz w:val="20"/>
                <w:szCs w:val="20"/>
              </w:rPr>
            </w:pPr>
          </w:p>
        </w:tc>
        <w:tc>
          <w:tcPr>
            <w:tcW w:w="2504" w:type="dxa"/>
            <w:shd w:val="clear" w:color="auto" w:fill="auto"/>
            <w:noWrap/>
            <w:vAlign w:val="bottom"/>
            <w:hideMark/>
          </w:tcPr>
          <w:p w14:paraId="2B1930A8" w14:textId="77777777" w:rsidR="00A22827" w:rsidRPr="00DC372D" w:rsidRDefault="00A22827" w:rsidP="002C3232">
            <w:pPr>
              <w:jc w:val="both"/>
              <w:rPr>
                <w:sz w:val="20"/>
                <w:szCs w:val="20"/>
              </w:rPr>
            </w:pPr>
          </w:p>
        </w:tc>
        <w:tc>
          <w:tcPr>
            <w:tcW w:w="4615" w:type="dxa"/>
            <w:shd w:val="clear" w:color="auto" w:fill="auto"/>
            <w:noWrap/>
            <w:vAlign w:val="bottom"/>
            <w:hideMark/>
          </w:tcPr>
          <w:p w14:paraId="006C6F28"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https://geshiaroeval.surveycto.com/view/submission-attachment/1554973301707.jpg?blobKey=55</w:t>
            </w:r>
          </w:p>
        </w:tc>
      </w:tr>
      <w:tr w:rsidR="00A22827" w:rsidRPr="00DC372D" w14:paraId="1CAA46EC" w14:textId="77777777" w:rsidTr="00A22827">
        <w:trPr>
          <w:trHeight w:val="315"/>
        </w:trPr>
        <w:tc>
          <w:tcPr>
            <w:tcW w:w="1250" w:type="dxa"/>
            <w:shd w:val="clear" w:color="auto" w:fill="auto"/>
            <w:noWrap/>
            <w:vAlign w:val="bottom"/>
            <w:hideMark/>
          </w:tcPr>
          <w:p w14:paraId="6BCCEA39" w14:textId="77777777" w:rsidR="00A22827" w:rsidRPr="00DC372D" w:rsidRDefault="00A22827" w:rsidP="002C3232">
            <w:pPr>
              <w:jc w:val="both"/>
              <w:rPr>
                <w:rFonts w:ascii="Calibri" w:hAnsi="Calibri" w:cs="Calibri"/>
                <w:color w:val="000000"/>
                <w:sz w:val="20"/>
                <w:szCs w:val="20"/>
              </w:rPr>
            </w:pPr>
          </w:p>
        </w:tc>
        <w:tc>
          <w:tcPr>
            <w:tcW w:w="1439" w:type="dxa"/>
            <w:shd w:val="clear" w:color="auto" w:fill="auto"/>
            <w:noWrap/>
            <w:vAlign w:val="bottom"/>
            <w:hideMark/>
          </w:tcPr>
          <w:p w14:paraId="2F428C89" w14:textId="77777777" w:rsidR="00A22827" w:rsidRPr="00DC372D" w:rsidRDefault="00A22827" w:rsidP="002C3232">
            <w:pPr>
              <w:jc w:val="both"/>
              <w:rPr>
                <w:sz w:val="20"/>
                <w:szCs w:val="20"/>
              </w:rPr>
            </w:pPr>
          </w:p>
        </w:tc>
        <w:tc>
          <w:tcPr>
            <w:tcW w:w="2504" w:type="dxa"/>
            <w:shd w:val="clear" w:color="auto" w:fill="auto"/>
            <w:noWrap/>
            <w:vAlign w:val="bottom"/>
            <w:hideMark/>
          </w:tcPr>
          <w:p w14:paraId="2716391D" w14:textId="77777777" w:rsidR="00A22827" w:rsidRPr="00DC372D" w:rsidRDefault="00A22827" w:rsidP="002C3232">
            <w:pPr>
              <w:jc w:val="both"/>
              <w:rPr>
                <w:sz w:val="20"/>
                <w:szCs w:val="20"/>
              </w:rPr>
            </w:pPr>
          </w:p>
        </w:tc>
        <w:tc>
          <w:tcPr>
            <w:tcW w:w="4615" w:type="dxa"/>
            <w:shd w:val="clear" w:color="auto" w:fill="auto"/>
            <w:noWrap/>
            <w:vAlign w:val="bottom"/>
            <w:hideMark/>
          </w:tcPr>
          <w:p w14:paraId="1A99E31B" w14:textId="77777777" w:rsidR="00A22827" w:rsidRPr="00DC372D" w:rsidRDefault="00A22827" w:rsidP="002C3232">
            <w:pPr>
              <w:jc w:val="both"/>
              <w:rPr>
                <w:rFonts w:ascii="Calibri" w:hAnsi="Calibri" w:cs="Calibri"/>
                <w:color w:val="000000"/>
                <w:sz w:val="20"/>
                <w:szCs w:val="20"/>
              </w:rPr>
            </w:pPr>
            <w:r w:rsidRPr="00DC372D">
              <w:rPr>
                <w:rFonts w:ascii="Calibri" w:hAnsi="Calibri" w:cs="Calibri"/>
                <w:color w:val="000000"/>
                <w:sz w:val="20"/>
                <w:szCs w:val="20"/>
              </w:rPr>
              <w:t>https://geshiaroeval.surveycto.com/view/submission-attachment/1554973979272.jpg?blobKey=56</w:t>
            </w:r>
          </w:p>
        </w:tc>
      </w:tr>
      <w:bookmarkEnd w:id="24"/>
    </w:tbl>
    <w:p w14:paraId="0C83C95F" w14:textId="77777777" w:rsidR="00A22827" w:rsidRDefault="00A22827" w:rsidP="002C3232">
      <w:pPr>
        <w:jc w:val="both"/>
        <w:rPr>
          <w:color w:val="C00000"/>
        </w:rPr>
      </w:pPr>
    </w:p>
    <w:p w14:paraId="5B0566F7" w14:textId="1FAA50D2" w:rsidR="005A231D" w:rsidRDefault="005A231D" w:rsidP="002C3232">
      <w:pPr>
        <w:jc w:val="both"/>
      </w:pPr>
    </w:p>
    <w:p w14:paraId="63EB52EA" w14:textId="55D8D7EA" w:rsidR="00FA58C8" w:rsidRDefault="00FA58C8" w:rsidP="002C3232">
      <w:pPr>
        <w:jc w:val="both"/>
      </w:pPr>
    </w:p>
    <w:p w14:paraId="7ADFFDFA" w14:textId="7E1F5514" w:rsidR="00FA58C8" w:rsidRDefault="00FA58C8" w:rsidP="002C3232">
      <w:pPr>
        <w:jc w:val="both"/>
      </w:pPr>
    </w:p>
    <w:p w14:paraId="130FEAD0" w14:textId="64AFDB7E" w:rsidR="00FA58C8" w:rsidRDefault="00FA58C8" w:rsidP="002C3232">
      <w:pPr>
        <w:jc w:val="both"/>
      </w:pPr>
    </w:p>
    <w:p w14:paraId="498457E0" w14:textId="752C03D0" w:rsidR="00FA58C8" w:rsidRDefault="00FA58C8" w:rsidP="002C3232">
      <w:pPr>
        <w:jc w:val="both"/>
      </w:pPr>
    </w:p>
    <w:p w14:paraId="349B41CB" w14:textId="4337CCB5" w:rsidR="00FA58C8" w:rsidRDefault="00FA58C8" w:rsidP="002C3232">
      <w:pPr>
        <w:jc w:val="both"/>
      </w:pPr>
    </w:p>
    <w:p w14:paraId="4EB50BED" w14:textId="17CF8999" w:rsidR="00FA58C8" w:rsidRDefault="00FA58C8" w:rsidP="002C3232">
      <w:pPr>
        <w:pStyle w:val="Heading1"/>
        <w:jc w:val="both"/>
      </w:pPr>
      <w:bookmarkStart w:id="25" w:name="_Toc7167060"/>
      <w:r>
        <w:t>Annex 2</w:t>
      </w:r>
      <w:bookmarkEnd w:id="25"/>
    </w:p>
    <w:p w14:paraId="635515AF" w14:textId="4DC2E4CA" w:rsidR="00FA58C8" w:rsidRDefault="00FA58C8" w:rsidP="002C3232">
      <w:pPr>
        <w:pStyle w:val="Heading2"/>
        <w:jc w:val="both"/>
      </w:pPr>
      <w:bookmarkStart w:id="26" w:name="_Toc7167061"/>
      <w:r>
        <w:t>Questionnaire from Geshiyaro ODF protocol</w:t>
      </w:r>
      <w:bookmarkEnd w:id="26"/>
    </w:p>
    <w:p w14:paraId="48D00428" w14:textId="77777777" w:rsidR="00FA58C8" w:rsidRPr="00FA58C8" w:rsidRDefault="00FA58C8" w:rsidP="002C3232">
      <w:pPr>
        <w:jc w:val="both"/>
      </w:pPr>
    </w:p>
    <w:tbl>
      <w:tblPr>
        <w:tblStyle w:val="TableGrid"/>
        <w:tblW w:w="0" w:type="auto"/>
        <w:tblLook w:val="04A0" w:firstRow="1" w:lastRow="0" w:firstColumn="1" w:lastColumn="0" w:noHBand="0" w:noVBand="1"/>
      </w:tblPr>
      <w:tblGrid>
        <w:gridCol w:w="506"/>
        <w:gridCol w:w="4394"/>
        <w:gridCol w:w="672"/>
        <w:gridCol w:w="639"/>
        <w:gridCol w:w="2805"/>
      </w:tblGrid>
      <w:tr w:rsidR="00FA58C8" w:rsidRPr="007A0C7B" w14:paraId="79968C02" w14:textId="77777777" w:rsidTr="00B06E5B">
        <w:tc>
          <w:tcPr>
            <w:tcW w:w="9016" w:type="dxa"/>
            <w:gridSpan w:val="5"/>
          </w:tcPr>
          <w:p w14:paraId="3F068E86" w14:textId="77777777" w:rsidR="00FA58C8" w:rsidRPr="007A0C7B" w:rsidRDefault="00FA58C8" w:rsidP="002C3232">
            <w:pPr>
              <w:jc w:val="both"/>
              <w:rPr>
                <w:b/>
              </w:rPr>
            </w:pPr>
            <w:r>
              <w:rPr>
                <w:b/>
              </w:rPr>
              <w:t xml:space="preserve">Environmental observation </w:t>
            </w:r>
          </w:p>
        </w:tc>
      </w:tr>
      <w:tr w:rsidR="00FA58C8" w:rsidRPr="007A0C7B" w14:paraId="1CFCD2ED" w14:textId="77777777" w:rsidTr="00B06E5B">
        <w:tc>
          <w:tcPr>
            <w:tcW w:w="4900" w:type="dxa"/>
            <w:gridSpan w:val="2"/>
          </w:tcPr>
          <w:p w14:paraId="1F86270F" w14:textId="77777777" w:rsidR="00FA58C8" w:rsidRPr="00A55262" w:rsidRDefault="00FA58C8" w:rsidP="002C3232">
            <w:pPr>
              <w:jc w:val="both"/>
              <w:rPr>
                <w:i/>
              </w:rPr>
            </w:pPr>
            <w:r w:rsidRPr="00A55262">
              <w:rPr>
                <w:i/>
              </w:rPr>
              <w:t xml:space="preserve">Community </w:t>
            </w:r>
          </w:p>
        </w:tc>
        <w:tc>
          <w:tcPr>
            <w:tcW w:w="672" w:type="dxa"/>
          </w:tcPr>
          <w:p w14:paraId="78952783" w14:textId="77777777" w:rsidR="00FA58C8" w:rsidRDefault="00FA58C8" w:rsidP="002C3232">
            <w:pPr>
              <w:jc w:val="both"/>
              <w:rPr>
                <w:b/>
              </w:rPr>
            </w:pPr>
            <w:r>
              <w:rPr>
                <w:b/>
              </w:rPr>
              <w:t>Yes</w:t>
            </w:r>
          </w:p>
        </w:tc>
        <w:tc>
          <w:tcPr>
            <w:tcW w:w="639" w:type="dxa"/>
          </w:tcPr>
          <w:p w14:paraId="0D19CE38" w14:textId="77777777" w:rsidR="00FA58C8" w:rsidRDefault="00FA58C8" w:rsidP="002C3232">
            <w:pPr>
              <w:jc w:val="both"/>
              <w:rPr>
                <w:b/>
              </w:rPr>
            </w:pPr>
            <w:r>
              <w:rPr>
                <w:b/>
              </w:rPr>
              <w:t>No</w:t>
            </w:r>
          </w:p>
        </w:tc>
        <w:tc>
          <w:tcPr>
            <w:tcW w:w="2805" w:type="dxa"/>
          </w:tcPr>
          <w:p w14:paraId="3208F71D" w14:textId="77777777" w:rsidR="00FA58C8" w:rsidRPr="007A0C7B" w:rsidRDefault="00FA58C8" w:rsidP="002C3232">
            <w:pPr>
              <w:jc w:val="both"/>
              <w:rPr>
                <w:b/>
              </w:rPr>
            </w:pPr>
            <w:r w:rsidRPr="007A0C7B">
              <w:rPr>
                <w:b/>
              </w:rPr>
              <w:t>Remarks</w:t>
            </w:r>
          </w:p>
        </w:tc>
      </w:tr>
      <w:tr w:rsidR="00FA58C8" w:rsidRPr="007A0C7B" w14:paraId="3F32C9D8" w14:textId="77777777" w:rsidTr="00B06E5B">
        <w:tc>
          <w:tcPr>
            <w:tcW w:w="9016" w:type="dxa"/>
            <w:gridSpan w:val="5"/>
          </w:tcPr>
          <w:p w14:paraId="2A349B33" w14:textId="77777777" w:rsidR="00FA58C8" w:rsidRPr="007A0C7B" w:rsidRDefault="00FA58C8" w:rsidP="002C3232">
            <w:pPr>
              <w:jc w:val="both"/>
              <w:rPr>
                <w:b/>
              </w:rPr>
            </w:pPr>
            <w:r>
              <w:rPr>
                <w:b/>
              </w:rPr>
              <w:t>Household observation</w:t>
            </w:r>
          </w:p>
        </w:tc>
      </w:tr>
      <w:tr w:rsidR="00FA58C8" w:rsidRPr="007A0C7B" w14:paraId="468AC0D1" w14:textId="77777777" w:rsidTr="00B06E5B">
        <w:tc>
          <w:tcPr>
            <w:tcW w:w="9016" w:type="dxa"/>
            <w:gridSpan w:val="5"/>
          </w:tcPr>
          <w:p w14:paraId="1A7646E7" w14:textId="77777777" w:rsidR="00FA58C8" w:rsidRDefault="00FA58C8" w:rsidP="002C3232">
            <w:pPr>
              <w:jc w:val="both"/>
            </w:pPr>
            <w:r w:rsidRPr="001054F8">
              <w:t xml:space="preserve">Take GPS point </w:t>
            </w:r>
            <w:r>
              <w:t>at the household</w:t>
            </w:r>
          </w:p>
        </w:tc>
      </w:tr>
      <w:tr w:rsidR="00FA58C8" w:rsidRPr="007A0C7B" w14:paraId="58E50C0B" w14:textId="77777777" w:rsidTr="00B06E5B">
        <w:tc>
          <w:tcPr>
            <w:tcW w:w="506" w:type="dxa"/>
          </w:tcPr>
          <w:p w14:paraId="5413F4E8" w14:textId="77777777" w:rsidR="00FA58C8" w:rsidRPr="007A0C7B" w:rsidRDefault="00FA58C8" w:rsidP="002C3232">
            <w:pPr>
              <w:jc w:val="both"/>
            </w:pPr>
            <w:r>
              <w:t>1</w:t>
            </w:r>
          </w:p>
        </w:tc>
        <w:tc>
          <w:tcPr>
            <w:tcW w:w="4394" w:type="dxa"/>
          </w:tcPr>
          <w:p w14:paraId="1CA7401A" w14:textId="77777777" w:rsidR="00FA58C8" w:rsidRDefault="00FA58C8" w:rsidP="002C3232">
            <w:pPr>
              <w:jc w:val="both"/>
            </w:pPr>
            <w:r>
              <w:t>Does the household have a latrine?</w:t>
            </w:r>
          </w:p>
        </w:tc>
        <w:tc>
          <w:tcPr>
            <w:tcW w:w="672" w:type="dxa"/>
          </w:tcPr>
          <w:p w14:paraId="5752D46D" w14:textId="77777777" w:rsidR="00FA58C8" w:rsidRPr="007A0C7B" w:rsidRDefault="00FA58C8" w:rsidP="002C3232">
            <w:pPr>
              <w:jc w:val="both"/>
            </w:pPr>
          </w:p>
        </w:tc>
        <w:tc>
          <w:tcPr>
            <w:tcW w:w="639" w:type="dxa"/>
          </w:tcPr>
          <w:p w14:paraId="1FAC2F2B" w14:textId="77777777" w:rsidR="00FA58C8" w:rsidRPr="007A0C7B" w:rsidRDefault="00FA58C8" w:rsidP="002C3232">
            <w:pPr>
              <w:jc w:val="both"/>
            </w:pPr>
          </w:p>
        </w:tc>
        <w:tc>
          <w:tcPr>
            <w:tcW w:w="2805" w:type="dxa"/>
          </w:tcPr>
          <w:p w14:paraId="2B9A48BC" w14:textId="352C3382" w:rsidR="00FA58C8" w:rsidRPr="005239CA" w:rsidRDefault="00FA58C8" w:rsidP="002C3232">
            <w:pPr>
              <w:jc w:val="both"/>
            </w:pPr>
            <w:r w:rsidRPr="005239CA">
              <w:t>Y</w:t>
            </w:r>
            <w:r w:rsidR="00B06E5B" w:rsidRPr="005239CA">
              <w:t>/N</w:t>
            </w:r>
          </w:p>
        </w:tc>
      </w:tr>
      <w:tr w:rsidR="00FA58C8" w:rsidRPr="007A0C7B" w14:paraId="1847BD26" w14:textId="77777777" w:rsidTr="00B06E5B">
        <w:trPr>
          <w:trHeight w:val="802"/>
        </w:trPr>
        <w:tc>
          <w:tcPr>
            <w:tcW w:w="506" w:type="dxa"/>
          </w:tcPr>
          <w:p w14:paraId="660BE13A" w14:textId="77777777" w:rsidR="00FA58C8" w:rsidRDefault="00FA58C8" w:rsidP="002C3232">
            <w:pPr>
              <w:jc w:val="both"/>
            </w:pPr>
            <w:r>
              <w:t>2</w:t>
            </w:r>
          </w:p>
        </w:tc>
        <w:tc>
          <w:tcPr>
            <w:tcW w:w="4394" w:type="dxa"/>
          </w:tcPr>
          <w:p w14:paraId="70CC691A" w14:textId="77777777" w:rsidR="00FA58C8" w:rsidRDefault="00FA58C8" w:rsidP="002C3232">
            <w:pPr>
              <w:jc w:val="both"/>
            </w:pPr>
            <w:r>
              <w:t>Is the latrine your own or shared with other households?</w:t>
            </w:r>
          </w:p>
        </w:tc>
        <w:tc>
          <w:tcPr>
            <w:tcW w:w="672" w:type="dxa"/>
          </w:tcPr>
          <w:p w14:paraId="6CE8EE06" w14:textId="77777777" w:rsidR="00FA58C8" w:rsidRPr="007A0C7B" w:rsidRDefault="00FA58C8" w:rsidP="002C3232">
            <w:pPr>
              <w:jc w:val="both"/>
            </w:pPr>
          </w:p>
        </w:tc>
        <w:tc>
          <w:tcPr>
            <w:tcW w:w="639" w:type="dxa"/>
          </w:tcPr>
          <w:p w14:paraId="3F004574" w14:textId="77777777" w:rsidR="00FA58C8" w:rsidRPr="007A0C7B" w:rsidRDefault="00FA58C8" w:rsidP="002C3232">
            <w:pPr>
              <w:jc w:val="both"/>
            </w:pPr>
          </w:p>
        </w:tc>
        <w:tc>
          <w:tcPr>
            <w:tcW w:w="2805" w:type="dxa"/>
          </w:tcPr>
          <w:p w14:paraId="087554ED" w14:textId="77777777" w:rsidR="00FA58C8" w:rsidRDefault="00FA58C8" w:rsidP="002C3232">
            <w:pPr>
              <w:jc w:val="both"/>
            </w:pPr>
            <w:r>
              <w:t>Own or shared</w:t>
            </w:r>
          </w:p>
        </w:tc>
      </w:tr>
      <w:tr w:rsidR="00FA58C8" w:rsidRPr="007A0C7B" w14:paraId="034E8CD9" w14:textId="77777777" w:rsidTr="00B06E5B">
        <w:trPr>
          <w:trHeight w:val="802"/>
        </w:trPr>
        <w:tc>
          <w:tcPr>
            <w:tcW w:w="506" w:type="dxa"/>
          </w:tcPr>
          <w:p w14:paraId="1330255D" w14:textId="77777777" w:rsidR="00FA58C8" w:rsidRPr="007A0C7B" w:rsidRDefault="00FA58C8" w:rsidP="002C3232">
            <w:pPr>
              <w:jc w:val="both"/>
            </w:pPr>
            <w:r>
              <w:t>3</w:t>
            </w:r>
          </w:p>
        </w:tc>
        <w:tc>
          <w:tcPr>
            <w:tcW w:w="4394" w:type="dxa"/>
          </w:tcPr>
          <w:p w14:paraId="391609FF" w14:textId="77777777" w:rsidR="00FA58C8" w:rsidRDefault="00FA58C8" w:rsidP="002C3232">
            <w:pPr>
              <w:jc w:val="both"/>
            </w:pPr>
            <w:r>
              <w:t>What type of latrine*</w:t>
            </w:r>
          </w:p>
        </w:tc>
        <w:tc>
          <w:tcPr>
            <w:tcW w:w="672" w:type="dxa"/>
          </w:tcPr>
          <w:p w14:paraId="1D8A51BB" w14:textId="77777777" w:rsidR="00FA58C8" w:rsidRPr="007A0C7B" w:rsidRDefault="00FA58C8" w:rsidP="002C3232">
            <w:pPr>
              <w:jc w:val="both"/>
            </w:pPr>
          </w:p>
        </w:tc>
        <w:tc>
          <w:tcPr>
            <w:tcW w:w="639" w:type="dxa"/>
          </w:tcPr>
          <w:p w14:paraId="5E6E4175" w14:textId="77777777" w:rsidR="00FA58C8" w:rsidRPr="007A0C7B" w:rsidRDefault="00FA58C8" w:rsidP="002C3232">
            <w:pPr>
              <w:jc w:val="both"/>
            </w:pPr>
          </w:p>
        </w:tc>
        <w:tc>
          <w:tcPr>
            <w:tcW w:w="2805" w:type="dxa"/>
          </w:tcPr>
          <w:p w14:paraId="46D20D21" w14:textId="77777777" w:rsidR="00FA58C8" w:rsidRPr="00663341" w:rsidRDefault="00FA58C8" w:rsidP="002C3232">
            <w:pPr>
              <w:jc w:val="both"/>
            </w:pPr>
            <w:r>
              <w:t>Pour flush/Ventilated pit latrine/Pit latrine with slab/Pit Latrine without slab/Composting toilet/Bucket/No facility</w:t>
            </w:r>
          </w:p>
        </w:tc>
      </w:tr>
      <w:tr w:rsidR="00FA58C8" w:rsidRPr="007A0C7B" w14:paraId="260B0FEE" w14:textId="77777777" w:rsidTr="00B06E5B">
        <w:tc>
          <w:tcPr>
            <w:tcW w:w="506" w:type="dxa"/>
          </w:tcPr>
          <w:p w14:paraId="777E1CD9" w14:textId="77777777" w:rsidR="00FA58C8" w:rsidRPr="007A0C7B" w:rsidRDefault="00FA58C8" w:rsidP="002C3232">
            <w:pPr>
              <w:jc w:val="both"/>
            </w:pPr>
            <w:r>
              <w:t>4</w:t>
            </w:r>
          </w:p>
        </w:tc>
        <w:tc>
          <w:tcPr>
            <w:tcW w:w="4394" w:type="dxa"/>
          </w:tcPr>
          <w:p w14:paraId="3C259DA1" w14:textId="77777777" w:rsidR="00FA58C8" w:rsidRDefault="00FA58C8" w:rsidP="002C3232">
            <w:pPr>
              <w:jc w:val="both"/>
            </w:pPr>
            <w:r>
              <w:t xml:space="preserve">Do the household latrines appear to be in regular use? </w:t>
            </w:r>
          </w:p>
        </w:tc>
        <w:tc>
          <w:tcPr>
            <w:tcW w:w="672" w:type="dxa"/>
          </w:tcPr>
          <w:p w14:paraId="0A1D1085" w14:textId="77777777" w:rsidR="00FA58C8" w:rsidRPr="007A0C7B" w:rsidRDefault="00FA58C8" w:rsidP="002C3232">
            <w:pPr>
              <w:jc w:val="both"/>
            </w:pPr>
          </w:p>
        </w:tc>
        <w:tc>
          <w:tcPr>
            <w:tcW w:w="639" w:type="dxa"/>
          </w:tcPr>
          <w:p w14:paraId="180F686E" w14:textId="77777777" w:rsidR="00FA58C8" w:rsidRPr="007A0C7B" w:rsidRDefault="00FA58C8" w:rsidP="002C3232">
            <w:pPr>
              <w:jc w:val="both"/>
            </w:pPr>
          </w:p>
        </w:tc>
        <w:tc>
          <w:tcPr>
            <w:tcW w:w="2805" w:type="dxa"/>
          </w:tcPr>
          <w:p w14:paraId="2225FA96" w14:textId="77777777" w:rsidR="00FA58C8" w:rsidRPr="007A0C7B" w:rsidRDefault="00FA58C8" w:rsidP="002C3232">
            <w:pPr>
              <w:jc w:val="both"/>
              <w:rPr>
                <w:b/>
              </w:rPr>
            </w:pPr>
            <w:r>
              <w:t>Y/N</w:t>
            </w:r>
          </w:p>
        </w:tc>
      </w:tr>
      <w:tr w:rsidR="00FA58C8" w:rsidRPr="007A0C7B" w14:paraId="56FB685D" w14:textId="77777777" w:rsidTr="00B06E5B">
        <w:tc>
          <w:tcPr>
            <w:tcW w:w="506" w:type="dxa"/>
          </w:tcPr>
          <w:p w14:paraId="116EE339" w14:textId="77777777" w:rsidR="00FA58C8" w:rsidRDefault="00FA58C8" w:rsidP="002C3232">
            <w:pPr>
              <w:jc w:val="both"/>
            </w:pPr>
            <w:r>
              <w:t>5</w:t>
            </w:r>
          </w:p>
        </w:tc>
        <w:tc>
          <w:tcPr>
            <w:tcW w:w="4394" w:type="dxa"/>
          </w:tcPr>
          <w:p w14:paraId="660FB94D" w14:textId="77777777" w:rsidR="00FA58C8" w:rsidRDefault="00FA58C8" w:rsidP="002C3232">
            <w:pPr>
              <w:jc w:val="both"/>
            </w:pPr>
            <w:r>
              <w:t>Are there visible faeces present?</w:t>
            </w:r>
          </w:p>
        </w:tc>
        <w:tc>
          <w:tcPr>
            <w:tcW w:w="672" w:type="dxa"/>
          </w:tcPr>
          <w:p w14:paraId="0444B6A3" w14:textId="77777777" w:rsidR="00FA58C8" w:rsidRPr="007A0C7B" w:rsidRDefault="00FA58C8" w:rsidP="002C3232">
            <w:pPr>
              <w:jc w:val="both"/>
            </w:pPr>
          </w:p>
        </w:tc>
        <w:tc>
          <w:tcPr>
            <w:tcW w:w="639" w:type="dxa"/>
          </w:tcPr>
          <w:p w14:paraId="5B1F41C3" w14:textId="77777777" w:rsidR="00FA58C8" w:rsidRPr="007A0C7B" w:rsidRDefault="00FA58C8" w:rsidP="002C3232">
            <w:pPr>
              <w:jc w:val="both"/>
            </w:pPr>
          </w:p>
        </w:tc>
        <w:tc>
          <w:tcPr>
            <w:tcW w:w="2805" w:type="dxa"/>
          </w:tcPr>
          <w:p w14:paraId="592AB8AB" w14:textId="77777777" w:rsidR="00FA58C8" w:rsidRPr="007A0C7B" w:rsidRDefault="00FA58C8" w:rsidP="002C3232">
            <w:pPr>
              <w:jc w:val="both"/>
              <w:rPr>
                <w:b/>
              </w:rPr>
            </w:pPr>
            <w:r>
              <w:t>Y/N</w:t>
            </w:r>
          </w:p>
        </w:tc>
      </w:tr>
      <w:tr w:rsidR="00FA58C8" w:rsidRPr="007A0C7B" w14:paraId="2946C158" w14:textId="77777777" w:rsidTr="00B06E5B">
        <w:tc>
          <w:tcPr>
            <w:tcW w:w="506" w:type="dxa"/>
          </w:tcPr>
          <w:p w14:paraId="05DF9560" w14:textId="77777777" w:rsidR="00FA58C8" w:rsidRDefault="00FA58C8" w:rsidP="002C3232">
            <w:pPr>
              <w:jc w:val="both"/>
            </w:pPr>
            <w:r>
              <w:t>6</w:t>
            </w:r>
          </w:p>
        </w:tc>
        <w:tc>
          <w:tcPr>
            <w:tcW w:w="4394" w:type="dxa"/>
          </w:tcPr>
          <w:p w14:paraId="6D723254" w14:textId="77777777" w:rsidR="00FA58C8" w:rsidRDefault="00FA58C8" w:rsidP="002C3232">
            <w:pPr>
              <w:jc w:val="both"/>
            </w:pPr>
            <w:r>
              <w:t xml:space="preserve">Are </w:t>
            </w:r>
            <w:r w:rsidRPr="00AE43CE">
              <w:t>the paths to the latrines are weedy/clean</w:t>
            </w:r>
            <w:r>
              <w:t>?</w:t>
            </w:r>
          </w:p>
        </w:tc>
        <w:tc>
          <w:tcPr>
            <w:tcW w:w="672" w:type="dxa"/>
          </w:tcPr>
          <w:p w14:paraId="5101B208" w14:textId="77777777" w:rsidR="00FA58C8" w:rsidRPr="007A0C7B" w:rsidRDefault="00FA58C8" w:rsidP="002C3232">
            <w:pPr>
              <w:jc w:val="both"/>
            </w:pPr>
          </w:p>
        </w:tc>
        <w:tc>
          <w:tcPr>
            <w:tcW w:w="639" w:type="dxa"/>
          </w:tcPr>
          <w:p w14:paraId="4917BDF0" w14:textId="77777777" w:rsidR="00FA58C8" w:rsidRPr="007A0C7B" w:rsidRDefault="00FA58C8" w:rsidP="002C3232">
            <w:pPr>
              <w:jc w:val="both"/>
            </w:pPr>
          </w:p>
        </w:tc>
        <w:tc>
          <w:tcPr>
            <w:tcW w:w="2805" w:type="dxa"/>
          </w:tcPr>
          <w:p w14:paraId="2EDE82A5" w14:textId="77777777" w:rsidR="00FA58C8" w:rsidRPr="007A0C7B" w:rsidRDefault="00FA58C8" w:rsidP="002C3232">
            <w:pPr>
              <w:jc w:val="both"/>
            </w:pPr>
            <w:r>
              <w:t>Y/N</w:t>
            </w:r>
          </w:p>
        </w:tc>
      </w:tr>
      <w:tr w:rsidR="00FA58C8" w:rsidRPr="007A0C7B" w14:paraId="10EFDAEC" w14:textId="77777777" w:rsidTr="00B06E5B">
        <w:tc>
          <w:tcPr>
            <w:tcW w:w="506" w:type="dxa"/>
          </w:tcPr>
          <w:p w14:paraId="1A7418CC" w14:textId="77777777" w:rsidR="00FA58C8" w:rsidRPr="007A0C7B" w:rsidRDefault="00FA58C8" w:rsidP="002C3232">
            <w:pPr>
              <w:jc w:val="both"/>
            </w:pPr>
            <w:r>
              <w:t>7</w:t>
            </w:r>
          </w:p>
        </w:tc>
        <w:tc>
          <w:tcPr>
            <w:tcW w:w="4394" w:type="dxa"/>
          </w:tcPr>
          <w:p w14:paraId="72E81D0D" w14:textId="77777777" w:rsidR="00FA58C8" w:rsidRDefault="00FA58C8" w:rsidP="002C3232">
            <w:pPr>
              <w:jc w:val="both"/>
            </w:pPr>
            <w:r>
              <w:t xml:space="preserve">Are the latrines well maintained? </w:t>
            </w:r>
          </w:p>
        </w:tc>
        <w:tc>
          <w:tcPr>
            <w:tcW w:w="672" w:type="dxa"/>
          </w:tcPr>
          <w:p w14:paraId="4DAF7ED9" w14:textId="77777777" w:rsidR="00FA58C8" w:rsidRPr="007A0C7B" w:rsidRDefault="00FA58C8" w:rsidP="002C3232">
            <w:pPr>
              <w:jc w:val="both"/>
            </w:pPr>
          </w:p>
        </w:tc>
        <w:tc>
          <w:tcPr>
            <w:tcW w:w="639" w:type="dxa"/>
          </w:tcPr>
          <w:p w14:paraId="60A21FE0" w14:textId="77777777" w:rsidR="00FA58C8" w:rsidRPr="007A0C7B" w:rsidRDefault="00FA58C8" w:rsidP="002C3232">
            <w:pPr>
              <w:jc w:val="both"/>
            </w:pPr>
          </w:p>
        </w:tc>
        <w:tc>
          <w:tcPr>
            <w:tcW w:w="2805" w:type="dxa"/>
          </w:tcPr>
          <w:p w14:paraId="46ADB46F" w14:textId="77777777" w:rsidR="00FA58C8" w:rsidRPr="007A0C7B" w:rsidRDefault="00FA58C8" w:rsidP="002C3232">
            <w:pPr>
              <w:jc w:val="both"/>
            </w:pPr>
            <w:r>
              <w:t>Y/N</w:t>
            </w:r>
          </w:p>
        </w:tc>
      </w:tr>
      <w:tr w:rsidR="00FA58C8" w:rsidRPr="007A0C7B" w14:paraId="7F878188" w14:textId="77777777" w:rsidTr="00B06E5B">
        <w:tc>
          <w:tcPr>
            <w:tcW w:w="506" w:type="dxa"/>
          </w:tcPr>
          <w:p w14:paraId="5CAE45FB" w14:textId="77777777" w:rsidR="00FA58C8" w:rsidRPr="007A0C7B" w:rsidRDefault="00FA58C8" w:rsidP="002C3232">
            <w:pPr>
              <w:jc w:val="both"/>
            </w:pPr>
            <w:r>
              <w:t>8</w:t>
            </w:r>
          </w:p>
        </w:tc>
        <w:tc>
          <w:tcPr>
            <w:tcW w:w="4394" w:type="dxa"/>
          </w:tcPr>
          <w:p w14:paraId="24BF9B82" w14:textId="77777777" w:rsidR="00FA58C8" w:rsidRDefault="00FA58C8" w:rsidP="002C3232">
            <w:pPr>
              <w:jc w:val="both"/>
            </w:pPr>
            <w:r>
              <w:t>Are hand washing facilities available near the latrines?*</w:t>
            </w:r>
          </w:p>
        </w:tc>
        <w:tc>
          <w:tcPr>
            <w:tcW w:w="672" w:type="dxa"/>
          </w:tcPr>
          <w:p w14:paraId="65BD7E3A" w14:textId="77777777" w:rsidR="00FA58C8" w:rsidRPr="007A0C7B" w:rsidRDefault="00FA58C8" w:rsidP="002C3232">
            <w:pPr>
              <w:jc w:val="both"/>
            </w:pPr>
          </w:p>
        </w:tc>
        <w:tc>
          <w:tcPr>
            <w:tcW w:w="639" w:type="dxa"/>
          </w:tcPr>
          <w:p w14:paraId="31A05329" w14:textId="77777777" w:rsidR="00FA58C8" w:rsidRPr="007A0C7B" w:rsidRDefault="00FA58C8" w:rsidP="002C3232">
            <w:pPr>
              <w:jc w:val="both"/>
            </w:pPr>
          </w:p>
        </w:tc>
        <w:tc>
          <w:tcPr>
            <w:tcW w:w="2805" w:type="dxa"/>
          </w:tcPr>
          <w:p w14:paraId="6EA3086F" w14:textId="77777777" w:rsidR="00FA58C8" w:rsidRPr="007A0C7B" w:rsidRDefault="00FA58C8" w:rsidP="002C3232">
            <w:pPr>
              <w:jc w:val="both"/>
            </w:pPr>
            <w:r>
              <w:t>Y/N</w:t>
            </w:r>
          </w:p>
        </w:tc>
      </w:tr>
      <w:tr w:rsidR="00FA58C8" w:rsidRPr="007A0C7B" w14:paraId="6A0D472B" w14:textId="77777777" w:rsidTr="00B06E5B">
        <w:tc>
          <w:tcPr>
            <w:tcW w:w="506" w:type="dxa"/>
          </w:tcPr>
          <w:p w14:paraId="0C813E50" w14:textId="77777777" w:rsidR="00FA58C8" w:rsidRPr="007A0C7B" w:rsidRDefault="00FA58C8" w:rsidP="002C3232">
            <w:pPr>
              <w:jc w:val="both"/>
            </w:pPr>
            <w:r>
              <w:t>9</w:t>
            </w:r>
          </w:p>
        </w:tc>
        <w:tc>
          <w:tcPr>
            <w:tcW w:w="4394" w:type="dxa"/>
          </w:tcPr>
          <w:p w14:paraId="554038EF" w14:textId="77777777" w:rsidR="00FA58C8" w:rsidRDefault="00FA58C8" w:rsidP="002C3232">
            <w:pPr>
              <w:jc w:val="both"/>
            </w:pPr>
            <w:r>
              <w:t xml:space="preserve">Are there children’s faeces visible within the household/compound? </w:t>
            </w:r>
          </w:p>
        </w:tc>
        <w:tc>
          <w:tcPr>
            <w:tcW w:w="672" w:type="dxa"/>
          </w:tcPr>
          <w:p w14:paraId="1BD519AB" w14:textId="77777777" w:rsidR="00FA58C8" w:rsidRPr="007A0C7B" w:rsidRDefault="00FA58C8" w:rsidP="002C3232">
            <w:pPr>
              <w:jc w:val="both"/>
            </w:pPr>
          </w:p>
        </w:tc>
        <w:tc>
          <w:tcPr>
            <w:tcW w:w="639" w:type="dxa"/>
          </w:tcPr>
          <w:p w14:paraId="59467DBA" w14:textId="77777777" w:rsidR="00FA58C8" w:rsidRPr="007A0C7B" w:rsidRDefault="00FA58C8" w:rsidP="002C3232">
            <w:pPr>
              <w:jc w:val="both"/>
            </w:pPr>
          </w:p>
        </w:tc>
        <w:tc>
          <w:tcPr>
            <w:tcW w:w="2805" w:type="dxa"/>
          </w:tcPr>
          <w:p w14:paraId="005222CA" w14:textId="77777777" w:rsidR="00FA58C8" w:rsidRPr="007A0C7B" w:rsidRDefault="00FA58C8" w:rsidP="002C3232">
            <w:pPr>
              <w:jc w:val="both"/>
            </w:pPr>
            <w:r>
              <w:t xml:space="preserve">Y/N If yes </w:t>
            </w:r>
            <w:r w:rsidRPr="00AF7072">
              <w:sym w:font="Wingdings" w:char="F0E0"/>
            </w:r>
            <w:r>
              <w:t xml:space="preserve"> Q10</w:t>
            </w:r>
          </w:p>
        </w:tc>
      </w:tr>
      <w:tr w:rsidR="00FA58C8" w:rsidRPr="007A0C7B" w14:paraId="2EBE2E5B" w14:textId="77777777" w:rsidTr="00B06E5B">
        <w:tc>
          <w:tcPr>
            <w:tcW w:w="506" w:type="dxa"/>
          </w:tcPr>
          <w:p w14:paraId="1A7027C6" w14:textId="77777777" w:rsidR="00FA58C8" w:rsidRDefault="00FA58C8" w:rsidP="002C3232">
            <w:pPr>
              <w:jc w:val="both"/>
            </w:pPr>
            <w:r>
              <w:t>10</w:t>
            </w:r>
          </w:p>
        </w:tc>
        <w:tc>
          <w:tcPr>
            <w:tcW w:w="4394" w:type="dxa"/>
          </w:tcPr>
          <w:p w14:paraId="5BB28F0D" w14:textId="77777777" w:rsidR="00FA58C8" w:rsidRDefault="00FA58C8" w:rsidP="002C3232">
            <w:pPr>
              <w:jc w:val="both"/>
            </w:pPr>
            <w:r>
              <w:t xml:space="preserve">How many children’s stools are visible in the HH/compound? </w:t>
            </w:r>
          </w:p>
        </w:tc>
        <w:tc>
          <w:tcPr>
            <w:tcW w:w="672" w:type="dxa"/>
          </w:tcPr>
          <w:p w14:paraId="6C26C16F" w14:textId="77777777" w:rsidR="00FA58C8" w:rsidRPr="007A0C7B" w:rsidRDefault="00FA58C8" w:rsidP="002C3232">
            <w:pPr>
              <w:jc w:val="both"/>
            </w:pPr>
          </w:p>
        </w:tc>
        <w:tc>
          <w:tcPr>
            <w:tcW w:w="639" w:type="dxa"/>
          </w:tcPr>
          <w:p w14:paraId="25D7A5C1" w14:textId="77777777" w:rsidR="00FA58C8" w:rsidRPr="007A0C7B" w:rsidRDefault="00FA58C8" w:rsidP="002C3232">
            <w:pPr>
              <w:jc w:val="both"/>
            </w:pPr>
          </w:p>
        </w:tc>
        <w:tc>
          <w:tcPr>
            <w:tcW w:w="2805" w:type="dxa"/>
          </w:tcPr>
          <w:p w14:paraId="5CFE9C47" w14:textId="77777777" w:rsidR="00FA58C8" w:rsidRPr="007A0C7B" w:rsidRDefault="00FA58C8" w:rsidP="002C3232">
            <w:pPr>
              <w:jc w:val="both"/>
            </w:pPr>
            <w:r>
              <w:t>Number</w:t>
            </w:r>
          </w:p>
        </w:tc>
      </w:tr>
      <w:tr w:rsidR="00FA58C8" w:rsidRPr="007A0C7B" w14:paraId="417E02CC" w14:textId="77777777" w:rsidTr="00B06E5B">
        <w:tc>
          <w:tcPr>
            <w:tcW w:w="506" w:type="dxa"/>
          </w:tcPr>
          <w:p w14:paraId="51051560" w14:textId="77777777" w:rsidR="00FA58C8" w:rsidRDefault="00FA58C8" w:rsidP="002C3232">
            <w:pPr>
              <w:jc w:val="both"/>
            </w:pPr>
            <w:r>
              <w:t>11</w:t>
            </w:r>
          </w:p>
        </w:tc>
        <w:tc>
          <w:tcPr>
            <w:tcW w:w="4394" w:type="dxa"/>
          </w:tcPr>
          <w:p w14:paraId="4B11E62E" w14:textId="77777777" w:rsidR="00FA58C8" w:rsidRPr="003045EF" w:rsidRDefault="00FA58C8" w:rsidP="002C3232">
            <w:pPr>
              <w:jc w:val="both"/>
            </w:pPr>
            <w:r>
              <w:t>Are any of the stools dry?</w:t>
            </w:r>
          </w:p>
        </w:tc>
        <w:tc>
          <w:tcPr>
            <w:tcW w:w="672" w:type="dxa"/>
          </w:tcPr>
          <w:p w14:paraId="08B8588B" w14:textId="77777777" w:rsidR="00FA58C8" w:rsidRPr="007A0C7B" w:rsidRDefault="00FA58C8" w:rsidP="002C3232">
            <w:pPr>
              <w:jc w:val="both"/>
            </w:pPr>
          </w:p>
        </w:tc>
        <w:tc>
          <w:tcPr>
            <w:tcW w:w="639" w:type="dxa"/>
          </w:tcPr>
          <w:p w14:paraId="23297A34" w14:textId="77777777" w:rsidR="00FA58C8" w:rsidRPr="007A0C7B" w:rsidRDefault="00FA58C8" w:rsidP="002C3232">
            <w:pPr>
              <w:jc w:val="both"/>
            </w:pPr>
          </w:p>
        </w:tc>
        <w:tc>
          <w:tcPr>
            <w:tcW w:w="2805" w:type="dxa"/>
          </w:tcPr>
          <w:p w14:paraId="0941EF17" w14:textId="77777777" w:rsidR="00FA58C8" w:rsidRPr="007A0C7B" w:rsidRDefault="00FA58C8" w:rsidP="002C3232">
            <w:pPr>
              <w:jc w:val="both"/>
            </w:pPr>
          </w:p>
        </w:tc>
      </w:tr>
      <w:tr w:rsidR="005239CA" w:rsidRPr="007A0C7B" w14:paraId="388D2C49" w14:textId="77777777" w:rsidTr="001807CB">
        <w:tc>
          <w:tcPr>
            <w:tcW w:w="9016" w:type="dxa"/>
            <w:gridSpan w:val="5"/>
          </w:tcPr>
          <w:p w14:paraId="370AE8AE" w14:textId="0B44BEFE" w:rsidR="005239CA" w:rsidRPr="007A0C7B" w:rsidRDefault="005239CA" w:rsidP="002C3232">
            <w:pPr>
              <w:jc w:val="both"/>
            </w:pPr>
            <w:r>
              <w:rPr>
                <w:b/>
              </w:rPr>
              <w:t xml:space="preserve">Household observation – </w:t>
            </w:r>
            <w:r w:rsidR="00D9335E">
              <w:rPr>
                <w:b/>
              </w:rPr>
              <w:t>continued</w:t>
            </w:r>
          </w:p>
        </w:tc>
      </w:tr>
      <w:tr w:rsidR="005239CA" w:rsidRPr="007A0C7B" w14:paraId="68CF9D67" w14:textId="77777777" w:rsidTr="001807CB">
        <w:tc>
          <w:tcPr>
            <w:tcW w:w="506" w:type="dxa"/>
          </w:tcPr>
          <w:p w14:paraId="4BA7886C" w14:textId="7FD65F5E" w:rsidR="005239CA" w:rsidRDefault="005239CA" w:rsidP="002C3232">
            <w:pPr>
              <w:jc w:val="both"/>
            </w:pPr>
            <w:r>
              <w:t>1</w:t>
            </w:r>
          </w:p>
        </w:tc>
        <w:tc>
          <w:tcPr>
            <w:tcW w:w="4394" w:type="dxa"/>
          </w:tcPr>
          <w:p w14:paraId="7529689B" w14:textId="6B341A3E" w:rsidR="005239CA" w:rsidRPr="003045EF" w:rsidRDefault="005239CA" w:rsidP="002C3232">
            <w:pPr>
              <w:jc w:val="both"/>
            </w:pPr>
            <w:r>
              <w:t>Does the household have a latrine?</w:t>
            </w:r>
          </w:p>
        </w:tc>
        <w:tc>
          <w:tcPr>
            <w:tcW w:w="672" w:type="dxa"/>
          </w:tcPr>
          <w:p w14:paraId="509EE630" w14:textId="77777777" w:rsidR="005239CA" w:rsidRPr="007A0C7B" w:rsidRDefault="005239CA" w:rsidP="002C3232">
            <w:pPr>
              <w:jc w:val="both"/>
            </w:pPr>
          </w:p>
        </w:tc>
        <w:tc>
          <w:tcPr>
            <w:tcW w:w="639" w:type="dxa"/>
          </w:tcPr>
          <w:p w14:paraId="7AF19E38" w14:textId="77777777" w:rsidR="005239CA" w:rsidRPr="007A0C7B" w:rsidRDefault="005239CA" w:rsidP="002C3232">
            <w:pPr>
              <w:jc w:val="both"/>
            </w:pPr>
          </w:p>
        </w:tc>
        <w:tc>
          <w:tcPr>
            <w:tcW w:w="2805" w:type="dxa"/>
          </w:tcPr>
          <w:p w14:paraId="224FC1EE" w14:textId="4C5559DE" w:rsidR="005239CA" w:rsidRPr="007A0C7B" w:rsidRDefault="005239CA" w:rsidP="002C3232">
            <w:pPr>
              <w:jc w:val="both"/>
            </w:pPr>
            <w:r>
              <w:t>Y/N</w:t>
            </w:r>
            <w:r w:rsidR="0096205F">
              <w:t xml:space="preserve"> If No </w:t>
            </w:r>
            <w:r w:rsidR="0096205F" w:rsidRPr="00AF7072">
              <w:sym w:font="Wingdings" w:char="F0E0"/>
            </w:r>
            <w:r w:rsidR="0096205F">
              <w:t xml:space="preserve"> Q2</w:t>
            </w:r>
            <w:r w:rsidR="00E56DDF">
              <w:t xml:space="preserve"> &amp;</w:t>
            </w:r>
            <w:r w:rsidR="0003277E">
              <w:t xml:space="preserve"> </w:t>
            </w:r>
            <w:r w:rsidR="00E56DDF">
              <w:t>Q3</w:t>
            </w:r>
          </w:p>
        </w:tc>
      </w:tr>
      <w:tr w:rsidR="005239CA" w:rsidRPr="007A0C7B" w14:paraId="73C281CB" w14:textId="77777777" w:rsidTr="001807CB">
        <w:tc>
          <w:tcPr>
            <w:tcW w:w="506" w:type="dxa"/>
          </w:tcPr>
          <w:p w14:paraId="1BE2FA65" w14:textId="07FA45E1" w:rsidR="005239CA" w:rsidRDefault="005239CA" w:rsidP="002C3232">
            <w:pPr>
              <w:jc w:val="both"/>
            </w:pPr>
            <w:r>
              <w:lastRenderedPageBreak/>
              <w:t>2</w:t>
            </w:r>
          </w:p>
        </w:tc>
        <w:tc>
          <w:tcPr>
            <w:tcW w:w="4394" w:type="dxa"/>
          </w:tcPr>
          <w:p w14:paraId="6DACAEAF" w14:textId="0262A6C6" w:rsidR="005239CA" w:rsidRDefault="005239CA" w:rsidP="002C3232">
            <w:pPr>
              <w:jc w:val="both"/>
            </w:pPr>
            <w:r>
              <w:t>Where do you go to the toilet?</w:t>
            </w:r>
          </w:p>
        </w:tc>
        <w:tc>
          <w:tcPr>
            <w:tcW w:w="672" w:type="dxa"/>
          </w:tcPr>
          <w:p w14:paraId="14B6600B" w14:textId="77777777" w:rsidR="005239CA" w:rsidRPr="007A0C7B" w:rsidRDefault="005239CA" w:rsidP="002C3232">
            <w:pPr>
              <w:jc w:val="both"/>
            </w:pPr>
          </w:p>
        </w:tc>
        <w:tc>
          <w:tcPr>
            <w:tcW w:w="639" w:type="dxa"/>
          </w:tcPr>
          <w:p w14:paraId="338F5233" w14:textId="77777777" w:rsidR="005239CA" w:rsidRPr="007A0C7B" w:rsidRDefault="005239CA" w:rsidP="002C3232">
            <w:pPr>
              <w:jc w:val="both"/>
            </w:pPr>
          </w:p>
        </w:tc>
        <w:tc>
          <w:tcPr>
            <w:tcW w:w="2805" w:type="dxa"/>
          </w:tcPr>
          <w:p w14:paraId="1C513DF4" w14:textId="7901828F" w:rsidR="005239CA" w:rsidRPr="007A0C7B" w:rsidRDefault="005239CA" w:rsidP="002C3232">
            <w:pPr>
              <w:jc w:val="both"/>
            </w:pPr>
            <w:r>
              <w:t>Dig hole and bury/Use a bush or field/</w:t>
            </w:r>
            <w:r w:rsidR="006F0F4D">
              <w:t xml:space="preserve"> </w:t>
            </w:r>
            <w:r w:rsidR="0096205F">
              <w:t>Other</w:t>
            </w:r>
          </w:p>
        </w:tc>
      </w:tr>
      <w:tr w:rsidR="005239CA" w:rsidRPr="007A0C7B" w14:paraId="752BDEE1" w14:textId="77777777" w:rsidTr="001807CB">
        <w:tc>
          <w:tcPr>
            <w:tcW w:w="506" w:type="dxa"/>
          </w:tcPr>
          <w:p w14:paraId="56D8F50E" w14:textId="2F125BD8" w:rsidR="005239CA" w:rsidRDefault="005239CA" w:rsidP="002C3232">
            <w:pPr>
              <w:jc w:val="both"/>
            </w:pPr>
            <w:r>
              <w:t>3</w:t>
            </w:r>
          </w:p>
        </w:tc>
        <w:tc>
          <w:tcPr>
            <w:tcW w:w="4394" w:type="dxa"/>
          </w:tcPr>
          <w:p w14:paraId="5C3DFC64" w14:textId="18A64310" w:rsidR="005239CA" w:rsidRDefault="005239CA" w:rsidP="002C3232">
            <w:pPr>
              <w:jc w:val="both"/>
            </w:pPr>
            <w:r>
              <w:t>Why is there not a toilet facility in your house?</w:t>
            </w:r>
          </w:p>
        </w:tc>
        <w:tc>
          <w:tcPr>
            <w:tcW w:w="672" w:type="dxa"/>
          </w:tcPr>
          <w:p w14:paraId="51086E28" w14:textId="77777777" w:rsidR="005239CA" w:rsidRPr="007A0C7B" w:rsidRDefault="005239CA" w:rsidP="002C3232">
            <w:pPr>
              <w:jc w:val="both"/>
            </w:pPr>
          </w:p>
        </w:tc>
        <w:tc>
          <w:tcPr>
            <w:tcW w:w="639" w:type="dxa"/>
          </w:tcPr>
          <w:p w14:paraId="4B76C89A" w14:textId="77777777" w:rsidR="005239CA" w:rsidRPr="007A0C7B" w:rsidRDefault="005239CA" w:rsidP="002C3232">
            <w:pPr>
              <w:jc w:val="both"/>
            </w:pPr>
          </w:p>
        </w:tc>
        <w:tc>
          <w:tcPr>
            <w:tcW w:w="2805" w:type="dxa"/>
          </w:tcPr>
          <w:p w14:paraId="26FA8E25" w14:textId="5E10499D" w:rsidR="005239CA" w:rsidRDefault="003D1265" w:rsidP="002C3232">
            <w:pPr>
              <w:jc w:val="both"/>
            </w:pPr>
            <w:r>
              <w:t>Never had a toilet facility/Previous latrine collapsed or filled/Broken/Facility incomplete/under construction/I don’t have resources to build a latrine/I don’t know the benefit of a latrine/Other</w:t>
            </w:r>
          </w:p>
        </w:tc>
      </w:tr>
      <w:tr w:rsidR="00FA58C8" w:rsidRPr="007A0C7B" w14:paraId="5CF23092" w14:textId="77777777" w:rsidTr="00B06E5B">
        <w:tc>
          <w:tcPr>
            <w:tcW w:w="9016" w:type="dxa"/>
            <w:gridSpan w:val="5"/>
          </w:tcPr>
          <w:p w14:paraId="1A3E23DA" w14:textId="77777777" w:rsidR="00FA58C8" w:rsidRPr="00663341" w:rsidRDefault="00FA58C8" w:rsidP="002C3232">
            <w:pPr>
              <w:jc w:val="both"/>
              <w:rPr>
                <w:b/>
              </w:rPr>
            </w:pPr>
            <w:r w:rsidRPr="00663341">
              <w:rPr>
                <w:b/>
              </w:rPr>
              <w:t>Kebele observation</w:t>
            </w:r>
          </w:p>
        </w:tc>
      </w:tr>
      <w:tr w:rsidR="00FA58C8" w:rsidRPr="007A0C7B" w14:paraId="5D885D7E" w14:textId="77777777" w:rsidTr="00B06E5B">
        <w:tc>
          <w:tcPr>
            <w:tcW w:w="506" w:type="dxa"/>
          </w:tcPr>
          <w:p w14:paraId="523E2ABA" w14:textId="77777777" w:rsidR="00FA58C8" w:rsidRPr="007A0C7B" w:rsidRDefault="00FA58C8" w:rsidP="002C3232">
            <w:pPr>
              <w:jc w:val="both"/>
            </w:pPr>
            <w:r>
              <w:t>1</w:t>
            </w:r>
          </w:p>
        </w:tc>
        <w:tc>
          <w:tcPr>
            <w:tcW w:w="4394" w:type="dxa"/>
          </w:tcPr>
          <w:p w14:paraId="35FA0BAB" w14:textId="77777777" w:rsidR="00FA58C8" w:rsidRDefault="00FA58C8" w:rsidP="002C3232">
            <w:pPr>
              <w:jc w:val="both"/>
            </w:pPr>
            <w:r>
              <w:t>Are there any visible faeces in former open defecation sites?</w:t>
            </w:r>
          </w:p>
        </w:tc>
        <w:tc>
          <w:tcPr>
            <w:tcW w:w="672" w:type="dxa"/>
          </w:tcPr>
          <w:p w14:paraId="549E80C0" w14:textId="77777777" w:rsidR="00FA58C8" w:rsidRPr="007A0C7B" w:rsidRDefault="00FA58C8" w:rsidP="002C3232">
            <w:pPr>
              <w:jc w:val="both"/>
            </w:pPr>
          </w:p>
        </w:tc>
        <w:tc>
          <w:tcPr>
            <w:tcW w:w="639" w:type="dxa"/>
          </w:tcPr>
          <w:p w14:paraId="5FBE3996" w14:textId="77777777" w:rsidR="00FA58C8" w:rsidRPr="007A0C7B" w:rsidRDefault="00FA58C8" w:rsidP="002C3232">
            <w:pPr>
              <w:jc w:val="both"/>
            </w:pPr>
          </w:p>
        </w:tc>
        <w:tc>
          <w:tcPr>
            <w:tcW w:w="2805" w:type="dxa"/>
          </w:tcPr>
          <w:p w14:paraId="34C52D64" w14:textId="77777777" w:rsidR="00FA58C8" w:rsidRDefault="00FA58C8" w:rsidP="002C3232">
            <w:pPr>
              <w:jc w:val="both"/>
            </w:pPr>
            <w:r>
              <w:t>Y/N</w:t>
            </w:r>
          </w:p>
          <w:p w14:paraId="1FB428A7" w14:textId="462CF71B" w:rsidR="004964BF" w:rsidRPr="007A0C7B" w:rsidRDefault="004964BF" w:rsidP="002C3232">
            <w:pPr>
              <w:jc w:val="both"/>
            </w:pPr>
            <w:r>
              <w:t>* If Yes take a photograph</w:t>
            </w:r>
          </w:p>
        </w:tc>
      </w:tr>
      <w:tr w:rsidR="00FA58C8" w:rsidRPr="007A0C7B" w14:paraId="59AE863C" w14:textId="77777777" w:rsidTr="00B06E5B">
        <w:tc>
          <w:tcPr>
            <w:tcW w:w="506" w:type="dxa"/>
          </w:tcPr>
          <w:p w14:paraId="537787E9" w14:textId="77777777" w:rsidR="00FA58C8" w:rsidRDefault="00FA58C8" w:rsidP="002C3232">
            <w:pPr>
              <w:jc w:val="both"/>
            </w:pPr>
            <w:r>
              <w:t>2</w:t>
            </w:r>
          </w:p>
        </w:tc>
        <w:tc>
          <w:tcPr>
            <w:tcW w:w="4394" w:type="dxa"/>
          </w:tcPr>
          <w:p w14:paraId="2BA5C705" w14:textId="77777777" w:rsidR="00FA58C8" w:rsidRDefault="00FA58C8" w:rsidP="002C3232">
            <w:pPr>
              <w:jc w:val="both"/>
            </w:pPr>
            <w:r>
              <w:t>Is there an absence of latrines in the community?</w:t>
            </w:r>
          </w:p>
        </w:tc>
        <w:tc>
          <w:tcPr>
            <w:tcW w:w="672" w:type="dxa"/>
          </w:tcPr>
          <w:p w14:paraId="11D0C856" w14:textId="77777777" w:rsidR="00FA58C8" w:rsidRPr="007A0C7B" w:rsidRDefault="00FA58C8" w:rsidP="002C3232">
            <w:pPr>
              <w:jc w:val="both"/>
            </w:pPr>
          </w:p>
        </w:tc>
        <w:tc>
          <w:tcPr>
            <w:tcW w:w="639" w:type="dxa"/>
          </w:tcPr>
          <w:p w14:paraId="11A24397" w14:textId="77777777" w:rsidR="00FA58C8" w:rsidRPr="007A0C7B" w:rsidRDefault="00FA58C8" w:rsidP="002C3232">
            <w:pPr>
              <w:jc w:val="both"/>
            </w:pPr>
          </w:p>
        </w:tc>
        <w:tc>
          <w:tcPr>
            <w:tcW w:w="2805" w:type="dxa"/>
          </w:tcPr>
          <w:p w14:paraId="1907C21D" w14:textId="77777777" w:rsidR="00FA58C8" w:rsidRPr="007A0C7B" w:rsidRDefault="00FA58C8" w:rsidP="002C3232">
            <w:pPr>
              <w:jc w:val="both"/>
            </w:pPr>
            <w:r>
              <w:t>Y/N</w:t>
            </w:r>
          </w:p>
        </w:tc>
      </w:tr>
      <w:tr w:rsidR="00FA58C8" w:rsidRPr="007A0C7B" w14:paraId="1DD438E5" w14:textId="77777777" w:rsidTr="00B06E5B">
        <w:tc>
          <w:tcPr>
            <w:tcW w:w="506" w:type="dxa"/>
          </w:tcPr>
          <w:p w14:paraId="17609260" w14:textId="77777777" w:rsidR="00FA58C8" w:rsidRPr="007A0C7B" w:rsidRDefault="00FA58C8" w:rsidP="002C3232">
            <w:pPr>
              <w:jc w:val="both"/>
            </w:pPr>
            <w:r>
              <w:t>3</w:t>
            </w:r>
          </w:p>
        </w:tc>
        <w:tc>
          <w:tcPr>
            <w:tcW w:w="4394" w:type="dxa"/>
          </w:tcPr>
          <w:p w14:paraId="6EDC39E6" w14:textId="77777777" w:rsidR="00FA58C8" w:rsidRDefault="00FA58C8" w:rsidP="002C3232">
            <w:pPr>
              <w:jc w:val="both"/>
            </w:pPr>
            <w:r>
              <w:t xml:space="preserve">Apart from former open defecation sites, are there faeces deposited in the open anywhere in the community? </w:t>
            </w:r>
            <w:r w:rsidRPr="007E515D">
              <w:t>(Be ob</w:t>
            </w:r>
            <w:r>
              <w:t>servant</w:t>
            </w:r>
            <w:r w:rsidRPr="007E515D">
              <w:t>)</w:t>
            </w:r>
          </w:p>
        </w:tc>
        <w:tc>
          <w:tcPr>
            <w:tcW w:w="672" w:type="dxa"/>
          </w:tcPr>
          <w:p w14:paraId="11A62245" w14:textId="77777777" w:rsidR="00FA58C8" w:rsidRPr="007A0C7B" w:rsidRDefault="00FA58C8" w:rsidP="002C3232">
            <w:pPr>
              <w:jc w:val="both"/>
            </w:pPr>
          </w:p>
        </w:tc>
        <w:tc>
          <w:tcPr>
            <w:tcW w:w="639" w:type="dxa"/>
          </w:tcPr>
          <w:p w14:paraId="2D7D7255" w14:textId="77777777" w:rsidR="00FA58C8" w:rsidRPr="007A0C7B" w:rsidRDefault="00FA58C8" w:rsidP="002C3232">
            <w:pPr>
              <w:jc w:val="both"/>
            </w:pPr>
          </w:p>
        </w:tc>
        <w:tc>
          <w:tcPr>
            <w:tcW w:w="2805" w:type="dxa"/>
          </w:tcPr>
          <w:p w14:paraId="4097E25F" w14:textId="77777777" w:rsidR="00FA58C8" w:rsidRPr="007A0C7B" w:rsidRDefault="00FA58C8" w:rsidP="002C3232">
            <w:pPr>
              <w:jc w:val="both"/>
            </w:pPr>
            <w:r>
              <w:t>Y/N</w:t>
            </w:r>
          </w:p>
        </w:tc>
      </w:tr>
      <w:tr w:rsidR="00FA58C8" w:rsidRPr="007A0C7B" w14:paraId="2620C2EC" w14:textId="77777777" w:rsidTr="00B06E5B">
        <w:tc>
          <w:tcPr>
            <w:tcW w:w="506" w:type="dxa"/>
          </w:tcPr>
          <w:p w14:paraId="71976F9F" w14:textId="77777777" w:rsidR="00FA58C8" w:rsidRDefault="00FA58C8" w:rsidP="002C3232">
            <w:pPr>
              <w:jc w:val="both"/>
            </w:pPr>
            <w:r>
              <w:t>4</w:t>
            </w:r>
          </w:p>
        </w:tc>
        <w:tc>
          <w:tcPr>
            <w:tcW w:w="4394" w:type="dxa"/>
          </w:tcPr>
          <w:p w14:paraId="59A21D12" w14:textId="77777777" w:rsidR="00FA58C8" w:rsidRDefault="00FA58C8" w:rsidP="002C3232">
            <w:pPr>
              <w:jc w:val="both"/>
            </w:pPr>
            <w:r>
              <w:t xml:space="preserve">Is there a market in this kebele? </w:t>
            </w:r>
          </w:p>
        </w:tc>
        <w:tc>
          <w:tcPr>
            <w:tcW w:w="672" w:type="dxa"/>
          </w:tcPr>
          <w:p w14:paraId="3B42348D" w14:textId="77777777" w:rsidR="00FA58C8" w:rsidRPr="007A0C7B" w:rsidRDefault="00FA58C8" w:rsidP="002C3232">
            <w:pPr>
              <w:jc w:val="both"/>
            </w:pPr>
          </w:p>
        </w:tc>
        <w:tc>
          <w:tcPr>
            <w:tcW w:w="639" w:type="dxa"/>
          </w:tcPr>
          <w:p w14:paraId="75E6C61C" w14:textId="77777777" w:rsidR="00FA58C8" w:rsidRPr="007A0C7B" w:rsidRDefault="00FA58C8" w:rsidP="002C3232">
            <w:pPr>
              <w:jc w:val="both"/>
            </w:pPr>
          </w:p>
        </w:tc>
        <w:tc>
          <w:tcPr>
            <w:tcW w:w="2805" w:type="dxa"/>
          </w:tcPr>
          <w:p w14:paraId="314B058D" w14:textId="77777777" w:rsidR="00FA58C8" w:rsidRPr="00663341" w:rsidRDefault="00FA58C8" w:rsidP="002C3232">
            <w:pPr>
              <w:jc w:val="both"/>
              <w:rPr>
                <w:i/>
              </w:rPr>
            </w:pPr>
            <w:r>
              <w:t xml:space="preserve">Y/N If Yes </w:t>
            </w:r>
            <w:r w:rsidRPr="005D6B46">
              <w:sym w:font="Wingdings" w:char="F0E0"/>
            </w:r>
            <w:r>
              <w:t xml:space="preserve"> Q5</w:t>
            </w:r>
          </w:p>
        </w:tc>
      </w:tr>
      <w:tr w:rsidR="00FA58C8" w:rsidRPr="007A0C7B" w14:paraId="03CD36C0" w14:textId="77777777" w:rsidTr="00B06E5B">
        <w:tc>
          <w:tcPr>
            <w:tcW w:w="506" w:type="dxa"/>
          </w:tcPr>
          <w:p w14:paraId="51E2A343" w14:textId="77777777" w:rsidR="00FA58C8" w:rsidRDefault="00FA58C8" w:rsidP="002C3232">
            <w:pPr>
              <w:jc w:val="both"/>
            </w:pPr>
            <w:r>
              <w:t>5</w:t>
            </w:r>
          </w:p>
        </w:tc>
        <w:tc>
          <w:tcPr>
            <w:tcW w:w="4394" w:type="dxa"/>
          </w:tcPr>
          <w:p w14:paraId="7E9E1EC6" w14:textId="77777777" w:rsidR="00FA58C8" w:rsidRDefault="00FA58C8" w:rsidP="002C3232">
            <w:pPr>
              <w:jc w:val="both"/>
            </w:pPr>
            <w:r>
              <w:t>Are there latrines in markets available?</w:t>
            </w:r>
          </w:p>
        </w:tc>
        <w:tc>
          <w:tcPr>
            <w:tcW w:w="672" w:type="dxa"/>
          </w:tcPr>
          <w:p w14:paraId="130F7F2E" w14:textId="77777777" w:rsidR="00FA58C8" w:rsidRPr="007A0C7B" w:rsidRDefault="00FA58C8" w:rsidP="002C3232">
            <w:pPr>
              <w:jc w:val="both"/>
            </w:pPr>
          </w:p>
        </w:tc>
        <w:tc>
          <w:tcPr>
            <w:tcW w:w="639" w:type="dxa"/>
          </w:tcPr>
          <w:p w14:paraId="548EB4E4" w14:textId="77777777" w:rsidR="00FA58C8" w:rsidRPr="007A0C7B" w:rsidRDefault="00FA58C8" w:rsidP="002C3232">
            <w:pPr>
              <w:jc w:val="both"/>
            </w:pPr>
          </w:p>
        </w:tc>
        <w:tc>
          <w:tcPr>
            <w:tcW w:w="2805" w:type="dxa"/>
          </w:tcPr>
          <w:p w14:paraId="01BE7CFA" w14:textId="77777777" w:rsidR="00FA58C8" w:rsidRPr="007A0C7B" w:rsidRDefault="00FA58C8" w:rsidP="002C3232">
            <w:pPr>
              <w:jc w:val="both"/>
            </w:pPr>
            <w:r w:rsidRPr="00663341">
              <w:rPr>
                <w:i/>
              </w:rPr>
              <w:t>*If there is a market in the</w:t>
            </w:r>
            <w:r>
              <w:rPr>
                <w:i/>
              </w:rPr>
              <w:t xml:space="preserve"> kebele being surveyed</w:t>
            </w:r>
          </w:p>
        </w:tc>
      </w:tr>
      <w:tr w:rsidR="00FA58C8" w:rsidRPr="007A0C7B" w14:paraId="165DC449" w14:textId="77777777" w:rsidTr="00B06E5B">
        <w:tc>
          <w:tcPr>
            <w:tcW w:w="506" w:type="dxa"/>
          </w:tcPr>
          <w:p w14:paraId="72BA1281" w14:textId="77777777" w:rsidR="00FA58C8" w:rsidRDefault="00FA58C8" w:rsidP="002C3232">
            <w:pPr>
              <w:jc w:val="both"/>
            </w:pPr>
            <w:r>
              <w:t>6</w:t>
            </w:r>
          </w:p>
        </w:tc>
        <w:tc>
          <w:tcPr>
            <w:tcW w:w="4394" w:type="dxa"/>
          </w:tcPr>
          <w:p w14:paraId="6764DCE2" w14:textId="77777777" w:rsidR="00FA58C8" w:rsidRDefault="00FA58C8" w:rsidP="002C3232">
            <w:pPr>
              <w:jc w:val="both"/>
            </w:pPr>
            <w:r>
              <w:t>Are there</w:t>
            </w:r>
            <w:r w:rsidRPr="007E515D">
              <w:t xml:space="preserve"> hand washing facilit</w:t>
            </w:r>
            <w:r>
              <w:t>ies available near the latrines?</w:t>
            </w:r>
          </w:p>
        </w:tc>
        <w:tc>
          <w:tcPr>
            <w:tcW w:w="672" w:type="dxa"/>
          </w:tcPr>
          <w:p w14:paraId="237AA8BD" w14:textId="77777777" w:rsidR="00FA58C8" w:rsidRPr="007A0C7B" w:rsidRDefault="00FA58C8" w:rsidP="002C3232">
            <w:pPr>
              <w:jc w:val="both"/>
            </w:pPr>
          </w:p>
        </w:tc>
        <w:tc>
          <w:tcPr>
            <w:tcW w:w="639" w:type="dxa"/>
          </w:tcPr>
          <w:p w14:paraId="33A81DF2" w14:textId="77777777" w:rsidR="00FA58C8" w:rsidRPr="007A0C7B" w:rsidRDefault="00FA58C8" w:rsidP="002C3232">
            <w:pPr>
              <w:jc w:val="both"/>
            </w:pPr>
          </w:p>
        </w:tc>
        <w:tc>
          <w:tcPr>
            <w:tcW w:w="2805" w:type="dxa"/>
          </w:tcPr>
          <w:p w14:paraId="5391AB19" w14:textId="77777777" w:rsidR="00FA58C8" w:rsidRPr="00663341" w:rsidRDefault="00FA58C8" w:rsidP="002C3232">
            <w:pPr>
              <w:jc w:val="both"/>
              <w:rPr>
                <w:i/>
              </w:rPr>
            </w:pPr>
            <w:r>
              <w:t>Y/N</w:t>
            </w:r>
          </w:p>
        </w:tc>
      </w:tr>
      <w:tr w:rsidR="00FA58C8" w:rsidRPr="007A0C7B" w14:paraId="7D8489EB" w14:textId="77777777" w:rsidTr="00B06E5B">
        <w:tc>
          <w:tcPr>
            <w:tcW w:w="4900" w:type="dxa"/>
            <w:gridSpan w:val="2"/>
          </w:tcPr>
          <w:p w14:paraId="263FF512" w14:textId="77777777" w:rsidR="00FA58C8" w:rsidRPr="00AA6834" w:rsidRDefault="00FA58C8" w:rsidP="002C3232">
            <w:pPr>
              <w:jc w:val="both"/>
              <w:rPr>
                <w:b/>
              </w:rPr>
            </w:pPr>
            <w:r>
              <w:rPr>
                <w:b/>
              </w:rPr>
              <w:t>Religious Centre (</w:t>
            </w:r>
            <w:r w:rsidRPr="00AA6834">
              <w:rPr>
                <w:b/>
              </w:rPr>
              <w:t>Church</w:t>
            </w:r>
            <w:r>
              <w:rPr>
                <w:b/>
              </w:rPr>
              <w:t>es/Mosque) observation (N=?)</w:t>
            </w:r>
          </w:p>
        </w:tc>
        <w:tc>
          <w:tcPr>
            <w:tcW w:w="672" w:type="dxa"/>
          </w:tcPr>
          <w:p w14:paraId="7EA97120" w14:textId="77777777" w:rsidR="00FA58C8" w:rsidRPr="007A0C7B" w:rsidRDefault="00FA58C8" w:rsidP="002C3232">
            <w:pPr>
              <w:jc w:val="both"/>
            </w:pPr>
          </w:p>
        </w:tc>
        <w:tc>
          <w:tcPr>
            <w:tcW w:w="639" w:type="dxa"/>
          </w:tcPr>
          <w:p w14:paraId="4565E4AA" w14:textId="77777777" w:rsidR="00FA58C8" w:rsidRPr="007A0C7B" w:rsidRDefault="00FA58C8" w:rsidP="002C3232">
            <w:pPr>
              <w:jc w:val="both"/>
            </w:pPr>
          </w:p>
        </w:tc>
        <w:tc>
          <w:tcPr>
            <w:tcW w:w="2805" w:type="dxa"/>
          </w:tcPr>
          <w:p w14:paraId="71023A54" w14:textId="77777777" w:rsidR="00FA58C8" w:rsidRPr="007A0C7B" w:rsidRDefault="00FA58C8" w:rsidP="002C3232">
            <w:pPr>
              <w:jc w:val="both"/>
            </w:pPr>
          </w:p>
        </w:tc>
      </w:tr>
      <w:tr w:rsidR="00FA58C8" w:rsidRPr="007A0C7B" w14:paraId="41C8DC5B" w14:textId="77777777" w:rsidTr="00B06E5B">
        <w:tc>
          <w:tcPr>
            <w:tcW w:w="9016" w:type="dxa"/>
            <w:gridSpan w:val="5"/>
          </w:tcPr>
          <w:p w14:paraId="60AC01AB" w14:textId="77777777" w:rsidR="00FA58C8" w:rsidRPr="007A0C7B" w:rsidRDefault="00FA58C8" w:rsidP="002C3232">
            <w:pPr>
              <w:jc w:val="both"/>
            </w:pPr>
            <w:r>
              <w:t>Take GPS point at the religious dwelling</w:t>
            </w:r>
          </w:p>
        </w:tc>
      </w:tr>
      <w:tr w:rsidR="00FA58C8" w:rsidRPr="007A0C7B" w14:paraId="301E7003" w14:textId="77777777" w:rsidTr="00B06E5B">
        <w:tc>
          <w:tcPr>
            <w:tcW w:w="4900" w:type="dxa"/>
            <w:gridSpan w:val="2"/>
          </w:tcPr>
          <w:p w14:paraId="51BA63BA" w14:textId="77777777" w:rsidR="00FA58C8" w:rsidRPr="00663341" w:rsidRDefault="00FA58C8" w:rsidP="002C3232">
            <w:pPr>
              <w:jc w:val="both"/>
            </w:pPr>
            <w:r w:rsidRPr="00663341">
              <w:t xml:space="preserve">Are there </w:t>
            </w:r>
            <w:r>
              <w:t xml:space="preserve">functional </w:t>
            </w:r>
            <w:r w:rsidRPr="00663341">
              <w:t>latrines</w:t>
            </w:r>
            <w:r>
              <w:t xml:space="preserve"> at the religious centre?</w:t>
            </w:r>
          </w:p>
        </w:tc>
        <w:tc>
          <w:tcPr>
            <w:tcW w:w="672" w:type="dxa"/>
          </w:tcPr>
          <w:p w14:paraId="7690BA26" w14:textId="77777777" w:rsidR="00FA58C8" w:rsidRPr="007A0C7B" w:rsidRDefault="00FA58C8" w:rsidP="002C3232">
            <w:pPr>
              <w:jc w:val="both"/>
            </w:pPr>
          </w:p>
        </w:tc>
        <w:tc>
          <w:tcPr>
            <w:tcW w:w="639" w:type="dxa"/>
          </w:tcPr>
          <w:p w14:paraId="29422D01" w14:textId="77777777" w:rsidR="00FA58C8" w:rsidRPr="007A0C7B" w:rsidRDefault="00FA58C8" w:rsidP="002C3232">
            <w:pPr>
              <w:jc w:val="both"/>
            </w:pPr>
          </w:p>
        </w:tc>
        <w:tc>
          <w:tcPr>
            <w:tcW w:w="2805" w:type="dxa"/>
          </w:tcPr>
          <w:p w14:paraId="6AC55A19" w14:textId="77777777" w:rsidR="00FA58C8" w:rsidRPr="007A0C7B" w:rsidRDefault="00FA58C8" w:rsidP="002C3232">
            <w:pPr>
              <w:jc w:val="both"/>
            </w:pPr>
            <w:r>
              <w:t>Y/N</w:t>
            </w:r>
          </w:p>
        </w:tc>
      </w:tr>
      <w:tr w:rsidR="00FA58C8" w:rsidRPr="007A0C7B" w14:paraId="0BD1AEEB" w14:textId="77777777" w:rsidTr="00B06E5B">
        <w:tc>
          <w:tcPr>
            <w:tcW w:w="4900" w:type="dxa"/>
            <w:gridSpan w:val="2"/>
          </w:tcPr>
          <w:p w14:paraId="1ABBF18B" w14:textId="77777777" w:rsidR="00FA58C8" w:rsidRPr="00663341" w:rsidRDefault="00FA58C8" w:rsidP="002C3232">
            <w:pPr>
              <w:jc w:val="both"/>
            </w:pPr>
            <w:r>
              <w:t xml:space="preserve">Are there separate facilities for boys/men and girls/women? </w:t>
            </w:r>
          </w:p>
        </w:tc>
        <w:tc>
          <w:tcPr>
            <w:tcW w:w="672" w:type="dxa"/>
          </w:tcPr>
          <w:p w14:paraId="372E1BCB" w14:textId="77777777" w:rsidR="00FA58C8" w:rsidRPr="007A0C7B" w:rsidRDefault="00FA58C8" w:rsidP="002C3232">
            <w:pPr>
              <w:jc w:val="both"/>
            </w:pPr>
          </w:p>
        </w:tc>
        <w:tc>
          <w:tcPr>
            <w:tcW w:w="639" w:type="dxa"/>
          </w:tcPr>
          <w:p w14:paraId="7EECFA5B" w14:textId="77777777" w:rsidR="00FA58C8" w:rsidRPr="007A0C7B" w:rsidRDefault="00FA58C8" w:rsidP="002C3232">
            <w:pPr>
              <w:jc w:val="both"/>
            </w:pPr>
          </w:p>
        </w:tc>
        <w:tc>
          <w:tcPr>
            <w:tcW w:w="2805" w:type="dxa"/>
          </w:tcPr>
          <w:p w14:paraId="644D7D6D" w14:textId="77777777" w:rsidR="00FA58C8" w:rsidRPr="007A0C7B" w:rsidRDefault="00FA58C8" w:rsidP="002C3232">
            <w:pPr>
              <w:jc w:val="both"/>
            </w:pPr>
            <w:r>
              <w:t>Y/N</w:t>
            </w:r>
          </w:p>
        </w:tc>
      </w:tr>
      <w:tr w:rsidR="00FA58C8" w:rsidRPr="007A0C7B" w14:paraId="1E4EC821" w14:textId="77777777" w:rsidTr="00B06E5B">
        <w:tc>
          <w:tcPr>
            <w:tcW w:w="4900" w:type="dxa"/>
            <w:gridSpan w:val="2"/>
          </w:tcPr>
          <w:p w14:paraId="06302B91" w14:textId="77777777" w:rsidR="00FA58C8" w:rsidRPr="00663341" w:rsidRDefault="00FA58C8" w:rsidP="002C3232">
            <w:pPr>
              <w:jc w:val="both"/>
            </w:pPr>
            <w:r>
              <w:t>Are the latrines clean?</w:t>
            </w:r>
          </w:p>
        </w:tc>
        <w:tc>
          <w:tcPr>
            <w:tcW w:w="672" w:type="dxa"/>
          </w:tcPr>
          <w:p w14:paraId="01040404" w14:textId="77777777" w:rsidR="00FA58C8" w:rsidRPr="007A0C7B" w:rsidRDefault="00FA58C8" w:rsidP="002C3232">
            <w:pPr>
              <w:jc w:val="both"/>
            </w:pPr>
          </w:p>
        </w:tc>
        <w:tc>
          <w:tcPr>
            <w:tcW w:w="639" w:type="dxa"/>
          </w:tcPr>
          <w:p w14:paraId="121AB29F" w14:textId="77777777" w:rsidR="00FA58C8" w:rsidRPr="007A0C7B" w:rsidRDefault="00FA58C8" w:rsidP="002C3232">
            <w:pPr>
              <w:jc w:val="both"/>
            </w:pPr>
          </w:p>
        </w:tc>
        <w:tc>
          <w:tcPr>
            <w:tcW w:w="2805" w:type="dxa"/>
          </w:tcPr>
          <w:p w14:paraId="254334D6" w14:textId="77777777" w:rsidR="00FA58C8" w:rsidRPr="007A0C7B" w:rsidRDefault="00FA58C8" w:rsidP="002C3232">
            <w:pPr>
              <w:jc w:val="both"/>
            </w:pPr>
            <w:r>
              <w:t>Y/N</w:t>
            </w:r>
          </w:p>
        </w:tc>
      </w:tr>
      <w:tr w:rsidR="00FA58C8" w:rsidRPr="007A0C7B" w14:paraId="5E2757CF" w14:textId="77777777" w:rsidTr="00B06E5B">
        <w:tc>
          <w:tcPr>
            <w:tcW w:w="4900" w:type="dxa"/>
            <w:gridSpan w:val="2"/>
          </w:tcPr>
          <w:p w14:paraId="4F6055AB" w14:textId="77777777" w:rsidR="00FA58C8" w:rsidRPr="00AA6834" w:rsidRDefault="00FA58C8" w:rsidP="002C3232">
            <w:pPr>
              <w:jc w:val="both"/>
              <w:rPr>
                <w:b/>
              </w:rPr>
            </w:pPr>
            <w:r w:rsidRPr="00AA6834">
              <w:rPr>
                <w:b/>
              </w:rPr>
              <w:t xml:space="preserve">Schools </w:t>
            </w:r>
            <w:r>
              <w:rPr>
                <w:b/>
              </w:rPr>
              <w:t>observation (N=depending on number per kebele)</w:t>
            </w:r>
          </w:p>
        </w:tc>
        <w:tc>
          <w:tcPr>
            <w:tcW w:w="672" w:type="dxa"/>
          </w:tcPr>
          <w:p w14:paraId="3DC361BE" w14:textId="77777777" w:rsidR="00FA58C8" w:rsidRPr="007A0C7B" w:rsidRDefault="00FA58C8" w:rsidP="002C3232">
            <w:pPr>
              <w:jc w:val="both"/>
            </w:pPr>
          </w:p>
        </w:tc>
        <w:tc>
          <w:tcPr>
            <w:tcW w:w="639" w:type="dxa"/>
          </w:tcPr>
          <w:p w14:paraId="0B89854D" w14:textId="77777777" w:rsidR="00FA58C8" w:rsidRPr="007A0C7B" w:rsidRDefault="00FA58C8" w:rsidP="002C3232">
            <w:pPr>
              <w:jc w:val="both"/>
            </w:pPr>
          </w:p>
        </w:tc>
        <w:tc>
          <w:tcPr>
            <w:tcW w:w="2805" w:type="dxa"/>
          </w:tcPr>
          <w:p w14:paraId="35CB9531" w14:textId="77777777" w:rsidR="00FA58C8" w:rsidRPr="007A0C7B" w:rsidRDefault="00FA58C8" w:rsidP="002C3232">
            <w:pPr>
              <w:jc w:val="both"/>
            </w:pPr>
          </w:p>
        </w:tc>
      </w:tr>
      <w:tr w:rsidR="00FA58C8" w:rsidRPr="007A0C7B" w14:paraId="600E0E18" w14:textId="77777777" w:rsidTr="00B06E5B">
        <w:tc>
          <w:tcPr>
            <w:tcW w:w="9016" w:type="dxa"/>
            <w:gridSpan w:val="5"/>
          </w:tcPr>
          <w:p w14:paraId="26608654" w14:textId="77777777" w:rsidR="00FA58C8" w:rsidRPr="007A0C7B" w:rsidRDefault="00FA58C8" w:rsidP="002C3232">
            <w:pPr>
              <w:jc w:val="both"/>
            </w:pPr>
            <w:r>
              <w:t>Take GPS point at the school</w:t>
            </w:r>
          </w:p>
        </w:tc>
      </w:tr>
      <w:tr w:rsidR="00FA58C8" w:rsidRPr="007A0C7B" w14:paraId="06E42C8F" w14:textId="77777777" w:rsidTr="00B06E5B">
        <w:tc>
          <w:tcPr>
            <w:tcW w:w="4900" w:type="dxa"/>
            <w:gridSpan w:val="2"/>
          </w:tcPr>
          <w:p w14:paraId="163F96CC" w14:textId="77777777" w:rsidR="00FA58C8" w:rsidRDefault="00FA58C8" w:rsidP="002C3232">
            <w:pPr>
              <w:jc w:val="both"/>
            </w:pPr>
            <w:r>
              <w:t xml:space="preserve">Record the name of the school </w:t>
            </w:r>
          </w:p>
        </w:tc>
        <w:tc>
          <w:tcPr>
            <w:tcW w:w="672" w:type="dxa"/>
          </w:tcPr>
          <w:p w14:paraId="2088CF0D" w14:textId="77777777" w:rsidR="00FA58C8" w:rsidRPr="007A0C7B" w:rsidRDefault="00FA58C8" w:rsidP="002C3232">
            <w:pPr>
              <w:jc w:val="both"/>
            </w:pPr>
          </w:p>
        </w:tc>
        <w:tc>
          <w:tcPr>
            <w:tcW w:w="639" w:type="dxa"/>
          </w:tcPr>
          <w:p w14:paraId="3B7BEF61" w14:textId="77777777" w:rsidR="00FA58C8" w:rsidRPr="007A0C7B" w:rsidRDefault="00FA58C8" w:rsidP="002C3232">
            <w:pPr>
              <w:jc w:val="both"/>
            </w:pPr>
          </w:p>
        </w:tc>
        <w:tc>
          <w:tcPr>
            <w:tcW w:w="2805" w:type="dxa"/>
          </w:tcPr>
          <w:p w14:paraId="1C9B24EC" w14:textId="77777777" w:rsidR="00FA58C8" w:rsidRPr="007A0C7B" w:rsidRDefault="00FA58C8" w:rsidP="002C3232">
            <w:pPr>
              <w:jc w:val="both"/>
            </w:pPr>
          </w:p>
        </w:tc>
      </w:tr>
      <w:tr w:rsidR="00FA58C8" w:rsidRPr="007A0C7B" w14:paraId="700616B7" w14:textId="77777777" w:rsidTr="00B06E5B">
        <w:tc>
          <w:tcPr>
            <w:tcW w:w="4900" w:type="dxa"/>
            <w:gridSpan w:val="2"/>
          </w:tcPr>
          <w:p w14:paraId="7A8E0D9D" w14:textId="77777777" w:rsidR="00FA58C8" w:rsidRPr="007A0C7B" w:rsidRDefault="00FA58C8" w:rsidP="002C3232">
            <w:pPr>
              <w:jc w:val="both"/>
            </w:pPr>
            <w:r>
              <w:t xml:space="preserve">Are there functional latrines at the school? </w:t>
            </w:r>
          </w:p>
        </w:tc>
        <w:tc>
          <w:tcPr>
            <w:tcW w:w="672" w:type="dxa"/>
          </w:tcPr>
          <w:p w14:paraId="36AD2B8F" w14:textId="77777777" w:rsidR="00FA58C8" w:rsidRPr="007A0C7B" w:rsidRDefault="00FA58C8" w:rsidP="002C3232">
            <w:pPr>
              <w:jc w:val="both"/>
            </w:pPr>
          </w:p>
        </w:tc>
        <w:tc>
          <w:tcPr>
            <w:tcW w:w="639" w:type="dxa"/>
          </w:tcPr>
          <w:p w14:paraId="2C6CD99A" w14:textId="77777777" w:rsidR="00FA58C8" w:rsidRPr="007A0C7B" w:rsidRDefault="00FA58C8" w:rsidP="002C3232">
            <w:pPr>
              <w:jc w:val="both"/>
            </w:pPr>
          </w:p>
        </w:tc>
        <w:tc>
          <w:tcPr>
            <w:tcW w:w="2805" w:type="dxa"/>
          </w:tcPr>
          <w:p w14:paraId="66E4BBD0" w14:textId="77777777" w:rsidR="00FA58C8" w:rsidRPr="007A0C7B" w:rsidRDefault="00FA58C8" w:rsidP="002C3232">
            <w:pPr>
              <w:jc w:val="both"/>
            </w:pPr>
            <w:r>
              <w:t>Y/N</w:t>
            </w:r>
          </w:p>
        </w:tc>
      </w:tr>
      <w:tr w:rsidR="00FA58C8" w:rsidRPr="007A0C7B" w14:paraId="3E508F83" w14:textId="77777777" w:rsidTr="00B06E5B">
        <w:tc>
          <w:tcPr>
            <w:tcW w:w="4900" w:type="dxa"/>
            <w:gridSpan w:val="2"/>
          </w:tcPr>
          <w:p w14:paraId="34A269DC" w14:textId="77777777" w:rsidR="00FA58C8" w:rsidRDefault="00FA58C8" w:rsidP="002C3232">
            <w:pPr>
              <w:jc w:val="both"/>
            </w:pPr>
            <w:r>
              <w:t>Are there separate latrines for boys/girls, and staff)? Does the latrine have a slab?</w:t>
            </w:r>
          </w:p>
        </w:tc>
        <w:tc>
          <w:tcPr>
            <w:tcW w:w="672" w:type="dxa"/>
          </w:tcPr>
          <w:p w14:paraId="55C3EEAB" w14:textId="77777777" w:rsidR="00FA58C8" w:rsidRPr="007A0C7B" w:rsidRDefault="00FA58C8" w:rsidP="002C3232">
            <w:pPr>
              <w:jc w:val="both"/>
            </w:pPr>
          </w:p>
        </w:tc>
        <w:tc>
          <w:tcPr>
            <w:tcW w:w="639" w:type="dxa"/>
          </w:tcPr>
          <w:p w14:paraId="58A7F67A" w14:textId="77777777" w:rsidR="00FA58C8" w:rsidRPr="007A0C7B" w:rsidRDefault="00FA58C8" w:rsidP="002C3232">
            <w:pPr>
              <w:jc w:val="both"/>
            </w:pPr>
          </w:p>
        </w:tc>
        <w:tc>
          <w:tcPr>
            <w:tcW w:w="2805" w:type="dxa"/>
          </w:tcPr>
          <w:p w14:paraId="3EA796CA" w14:textId="77777777" w:rsidR="00FA58C8" w:rsidRPr="007A0C7B" w:rsidRDefault="00FA58C8" w:rsidP="002C3232">
            <w:pPr>
              <w:jc w:val="both"/>
            </w:pPr>
            <w:r>
              <w:t>Y/N</w:t>
            </w:r>
          </w:p>
        </w:tc>
      </w:tr>
      <w:tr w:rsidR="00FA58C8" w:rsidRPr="007A0C7B" w14:paraId="56178AE5" w14:textId="77777777" w:rsidTr="00B06E5B">
        <w:tc>
          <w:tcPr>
            <w:tcW w:w="4900" w:type="dxa"/>
            <w:gridSpan w:val="2"/>
          </w:tcPr>
          <w:p w14:paraId="339E5D0C" w14:textId="77777777" w:rsidR="00FA58C8" w:rsidRPr="00AA6834" w:rsidRDefault="00FA58C8" w:rsidP="002C3232">
            <w:pPr>
              <w:jc w:val="both"/>
              <w:rPr>
                <w:b/>
              </w:rPr>
            </w:pPr>
            <w:r>
              <w:t>Were the latrines clean?</w:t>
            </w:r>
          </w:p>
        </w:tc>
        <w:tc>
          <w:tcPr>
            <w:tcW w:w="672" w:type="dxa"/>
          </w:tcPr>
          <w:p w14:paraId="5D6461A3" w14:textId="77777777" w:rsidR="00FA58C8" w:rsidRPr="007A0C7B" w:rsidRDefault="00FA58C8" w:rsidP="002C3232">
            <w:pPr>
              <w:jc w:val="both"/>
            </w:pPr>
          </w:p>
        </w:tc>
        <w:tc>
          <w:tcPr>
            <w:tcW w:w="639" w:type="dxa"/>
          </w:tcPr>
          <w:p w14:paraId="6F02809B" w14:textId="77777777" w:rsidR="00FA58C8" w:rsidRPr="007A0C7B" w:rsidRDefault="00FA58C8" w:rsidP="002C3232">
            <w:pPr>
              <w:jc w:val="both"/>
            </w:pPr>
          </w:p>
        </w:tc>
        <w:tc>
          <w:tcPr>
            <w:tcW w:w="2805" w:type="dxa"/>
          </w:tcPr>
          <w:p w14:paraId="4E0CA4B5" w14:textId="77777777" w:rsidR="00FA58C8" w:rsidRPr="007A0C7B" w:rsidRDefault="00FA58C8" w:rsidP="002C3232">
            <w:pPr>
              <w:jc w:val="both"/>
            </w:pPr>
            <w:r>
              <w:t>Y/N</w:t>
            </w:r>
          </w:p>
        </w:tc>
      </w:tr>
      <w:tr w:rsidR="00FA58C8" w:rsidRPr="007A0C7B" w14:paraId="04144218" w14:textId="77777777" w:rsidTr="00B06E5B">
        <w:tc>
          <w:tcPr>
            <w:tcW w:w="4900" w:type="dxa"/>
            <w:gridSpan w:val="2"/>
          </w:tcPr>
          <w:p w14:paraId="6038568B" w14:textId="77777777" w:rsidR="00FA58C8" w:rsidRPr="00AA6834" w:rsidRDefault="00FA58C8" w:rsidP="002C3232">
            <w:pPr>
              <w:jc w:val="both"/>
              <w:rPr>
                <w:b/>
              </w:rPr>
            </w:pPr>
            <w:r>
              <w:t>Were there visible faeces present?</w:t>
            </w:r>
          </w:p>
        </w:tc>
        <w:tc>
          <w:tcPr>
            <w:tcW w:w="672" w:type="dxa"/>
          </w:tcPr>
          <w:p w14:paraId="6C5D0D27" w14:textId="77777777" w:rsidR="00FA58C8" w:rsidRPr="007A0C7B" w:rsidRDefault="00FA58C8" w:rsidP="002C3232">
            <w:pPr>
              <w:jc w:val="both"/>
            </w:pPr>
          </w:p>
        </w:tc>
        <w:tc>
          <w:tcPr>
            <w:tcW w:w="639" w:type="dxa"/>
          </w:tcPr>
          <w:p w14:paraId="48CE7845" w14:textId="77777777" w:rsidR="00FA58C8" w:rsidRPr="007A0C7B" w:rsidRDefault="00FA58C8" w:rsidP="002C3232">
            <w:pPr>
              <w:jc w:val="both"/>
            </w:pPr>
          </w:p>
        </w:tc>
        <w:tc>
          <w:tcPr>
            <w:tcW w:w="2805" w:type="dxa"/>
          </w:tcPr>
          <w:p w14:paraId="33E8C682" w14:textId="77777777" w:rsidR="00FA58C8" w:rsidRPr="007A0C7B" w:rsidRDefault="00FA58C8" w:rsidP="002C3232">
            <w:pPr>
              <w:jc w:val="both"/>
            </w:pPr>
            <w:r>
              <w:t>Y/N</w:t>
            </w:r>
          </w:p>
        </w:tc>
      </w:tr>
      <w:tr w:rsidR="00FA58C8" w:rsidRPr="007A0C7B" w14:paraId="3EBB21F6" w14:textId="77777777" w:rsidTr="00B06E5B">
        <w:tc>
          <w:tcPr>
            <w:tcW w:w="4900" w:type="dxa"/>
            <w:gridSpan w:val="2"/>
          </w:tcPr>
          <w:p w14:paraId="18385688" w14:textId="77777777" w:rsidR="00FA58C8" w:rsidRPr="00AA6834" w:rsidRDefault="00FA58C8" w:rsidP="002C3232">
            <w:pPr>
              <w:jc w:val="both"/>
              <w:rPr>
                <w:b/>
              </w:rPr>
            </w:pPr>
            <w:r>
              <w:t>Were there hand washing facilities available near the toilet?*</w:t>
            </w:r>
          </w:p>
        </w:tc>
        <w:tc>
          <w:tcPr>
            <w:tcW w:w="672" w:type="dxa"/>
          </w:tcPr>
          <w:p w14:paraId="445C61A5" w14:textId="77777777" w:rsidR="00FA58C8" w:rsidRPr="007A0C7B" w:rsidRDefault="00FA58C8" w:rsidP="002C3232">
            <w:pPr>
              <w:jc w:val="both"/>
            </w:pPr>
          </w:p>
        </w:tc>
        <w:tc>
          <w:tcPr>
            <w:tcW w:w="639" w:type="dxa"/>
          </w:tcPr>
          <w:p w14:paraId="271AC04C" w14:textId="77777777" w:rsidR="00FA58C8" w:rsidRPr="007A0C7B" w:rsidRDefault="00FA58C8" w:rsidP="002C3232">
            <w:pPr>
              <w:jc w:val="both"/>
            </w:pPr>
          </w:p>
        </w:tc>
        <w:tc>
          <w:tcPr>
            <w:tcW w:w="2805" w:type="dxa"/>
          </w:tcPr>
          <w:p w14:paraId="484FF6C8" w14:textId="77777777" w:rsidR="00FA58C8" w:rsidRPr="007A0C7B" w:rsidRDefault="00FA58C8" w:rsidP="002C3232">
            <w:pPr>
              <w:jc w:val="both"/>
            </w:pPr>
            <w:r>
              <w:t>Y/N</w:t>
            </w:r>
          </w:p>
        </w:tc>
      </w:tr>
      <w:tr w:rsidR="00FA58C8" w:rsidRPr="007A0C7B" w14:paraId="40186ABB" w14:textId="77777777" w:rsidTr="00B06E5B">
        <w:tc>
          <w:tcPr>
            <w:tcW w:w="4900" w:type="dxa"/>
            <w:gridSpan w:val="2"/>
          </w:tcPr>
          <w:p w14:paraId="2C12A2E6" w14:textId="77777777" w:rsidR="00FA58C8" w:rsidRPr="00AA6834" w:rsidRDefault="00FA58C8" w:rsidP="002C3232">
            <w:pPr>
              <w:jc w:val="both"/>
              <w:rPr>
                <w:b/>
              </w:rPr>
            </w:pPr>
            <w:r w:rsidRPr="00AA6834">
              <w:rPr>
                <w:b/>
              </w:rPr>
              <w:t>Health care facilities</w:t>
            </w:r>
          </w:p>
        </w:tc>
        <w:tc>
          <w:tcPr>
            <w:tcW w:w="672" w:type="dxa"/>
          </w:tcPr>
          <w:p w14:paraId="620024CC" w14:textId="77777777" w:rsidR="00FA58C8" w:rsidRPr="007A0C7B" w:rsidRDefault="00FA58C8" w:rsidP="002C3232">
            <w:pPr>
              <w:jc w:val="both"/>
            </w:pPr>
          </w:p>
        </w:tc>
        <w:tc>
          <w:tcPr>
            <w:tcW w:w="639" w:type="dxa"/>
          </w:tcPr>
          <w:p w14:paraId="3A909EBF" w14:textId="77777777" w:rsidR="00FA58C8" w:rsidRPr="007A0C7B" w:rsidRDefault="00FA58C8" w:rsidP="002C3232">
            <w:pPr>
              <w:jc w:val="both"/>
            </w:pPr>
          </w:p>
        </w:tc>
        <w:tc>
          <w:tcPr>
            <w:tcW w:w="2805" w:type="dxa"/>
          </w:tcPr>
          <w:p w14:paraId="5926C9CC" w14:textId="77777777" w:rsidR="00FA58C8" w:rsidRPr="007A0C7B" w:rsidRDefault="00FA58C8" w:rsidP="002C3232">
            <w:pPr>
              <w:jc w:val="both"/>
            </w:pPr>
          </w:p>
        </w:tc>
      </w:tr>
      <w:tr w:rsidR="00FA58C8" w:rsidRPr="007A0C7B" w14:paraId="77E14DBD" w14:textId="77777777" w:rsidTr="00B06E5B">
        <w:tc>
          <w:tcPr>
            <w:tcW w:w="9016" w:type="dxa"/>
            <w:gridSpan w:val="5"/>
          </w:tcPr>
          <w:p w14:paraId="03C356B0" w14:textId="77777777" w:rsidR="00FA58C8" w:rsidRPr="007A0C7B" w:rsidRDefault="00FA58C8" w:rsidP="002C3232">
            <w:pPr>
              <w:jc w:val="both"/>
            </w:pPr>
            <w:r>
              <w:t>Take GPS point</w:t>
            </w:r>
          </w:p>
        </w:tc>
      </w:tr>
      <w:tr w:rsidR="00FA58C8" w:rsidRPr="007A0C7B" w14:paraId="3883ADED" w14:textId="77777777" w:rsidTr="00B06E5B">
        <w:tc>
          <w:tcPr>
            <w:tcW w:w="4900" w:type="dxa"/>
            <w:gridSpan w:val="2"/>
          </w:tcPr>
          <w:p w14:paraId="19704785" w14:textId="77777777" w:rsidR="00FA58C8" w:rsidRPr="007A0C7B" w:rsidRDefault="00FA58C8" w:rsidP="002C3232">
            <w:pPr>
              <w:jc w:val="both"/>
            </w:pPr>
            <w:r>
              <w:t xml:space="preserve">Are there functional latrines at the health centre? </w:t>
            </w:r>
          </w:p>
        </w:tc>
        <w:tc>
          <w:tcPr>
            <w:tcW w:w="672" w:type="dxa"/>
          </w:tcPr>
          <w:p w14:paraId="03747689" w14:textId="77777777" w:rsidR="00FA58C8" w:rsidRPr="007A0C7B" w:rsidRDefault="00FA58C8" w:rsidP="002C3232">
            <w:pPr>
              <w:jc w:val="both"/>
            </w:pPr>
          </w:p>
        </w:tc>
        <w:tc>
          <w:tcPr>
            <w:tcW w:w="639" w:type="dxa"/>
          </w:tcPr>
          <w:p w14:paraId="25F4289C" w14:textId="77777777" w:rsidR="00FA58C8" w:rsidRPr="007A0C7B" w:rsidRDefault="00FA58C8" w:rsidP="002C3232">
            <w:pPr>
              <w:jc w:val="both"/>
            </w:pPr>
          </w:p>
        </w:tc>
        <w:tc>
          <w:tcPr>
            <w:tcW w:w="2805" w:type="dxa"/>
          </w:tcPr>
          <w:p w14:paraId="22C69D0D" w14:textId="77777777" w:rsidR="00FA58C8" w:rsidRPr="007A0C7B" w:rsidRDefault="00FA58C8" w:rsidP="002C3232">
            <w:pPr>
              <w:jc w:val="both"/>
            </w:pPr>
            <w:r>
              <w:t>Y/N</w:t>
            </w:r>
          </w:p>
        </w:tc>
      </w:tr>
      <w:tr w:rsidR="00FA58C8" w:rsidRPr="007A0C7B" w14:paraId="1CCE29D0" w14:textId="77777777" w:rsidTr="00B06E5B">
        <w:tc>
          <w:tcPr>
            <w:tcW w:w="4900" w:type="dxa"/>
            <w:gridSpan w:val="2"/>
          </w:tcPr>
          <w:p w14:paraId="2EB42B66" w14:textId="77777777" w:rsidR="00FA58C8" w:rsidRDefault="00FA58C8" w:rsidP="002C3232">
            <w:pPr>
              <w:jc w:val="both"/>
            </w:pPr>
            <w:r>
              <w:t>Are there separate latrines for patients and staff?</w:t>
            </w:r>
          </w:p>
        </w:tc>
        <w:tc>
          <w:tcPr>
            <w:tcW w:w="672" w:type="dxa"/>
          </w:tcPr>
          <w:p w14:paraId="50F1BAC6" w14:textId="77777777" w:rsidR="00FA58C8" w:rsidRPr="007A0C7B" w:rsidRDefault="00FA58C8" w:rsidP="002C3232">
            <w:pPr>
              <w:jc w:val="both"/>
            </w:pPr>
          </w:p>
        </w:tc>
        <w:tc>
          <w:tcPr>
            <w:tcW w:w="639" w:type="dxa"/>
          </w:tcPr>
          <w:p w14:paraId="64972C26" w14:textId="77777777" w:rsidR="00FA58C8" w:rsidRPr="007A0C7B" w:rsidRDefault="00FA58C8" w:rsidP="002C3232">
            <w:pPr>
              <w:jc w:val="both"/>
            </w:pPr>
          </w:p>
        </w:tc>
        <w:tc>
          <w:tcPr>
            <w:tcW w:w="2805" w:type="dxa"/>
          </w:tcPr>
          <w:p w14:paraId="16858F11" w14:textId="77777777" w:rsidR="00FA58C8" w:rsidRDefault="00FA58C8" w:rsidP="002C3232">
            <w:pPr>
              <w:jc w:val="both"/>
            </w:pPr>
            <w:r>
              <w:t>Y/N</w:t>
            </w:r>
          </w:p>
        </w:tc>
      </w:tr>
      <w:tr w:rsidR="00FA58C8" w:rsidRPr="007A0C7B" w14:paraId="6AD2A6A6" w14:textId="77777777" w:rsidTr="00B06E5B">
        <w:tc>
          <w:tcPr>
            <w:tcW w:w="4900" w:type="dxa"/>
            <w:gridSpan w:val="2"/>
          </w:tcPr>
          <w:p w14:paraId="2C26D19A" w14:textId="77777777" w:rsidR="00FA58C8" w:rsidRDefault="00FA58C8" w:rsidP="002C3232">
            <w:pPr>
              <w:jc w:val="both"/>
            </w:pPr>
            <w:r>
              <w:t>Were the latrines clean?</w:t>
            </w:r>
          </w:p>
        </w:tc>
        <w:tc>
          <w:tcPr>
            <w:tcW w:w="672" w:type="dxa"/>
          </w:tcPr>
          <w:p w14:paraId="6843CDE5" w14:textId="77777777" w:rsidR="00FA58C8" w:rsidRPr="007A0C7B" w:rsidRDefault="00FA58C8" w:rsidP="002C3232">
            <w:pPr>
              <w:jc w:val="both"/>
            </w:pPr>
          </w:p>
        </w:tc>
        <w:tc>
          <w:tcPr>
            <w:tcW w:w="639" w:type="dxa"/>
          </w:tcPr>
          <w:p w14:paraId="0C3EB8F0" w14:textId="77777777" w:rsidR="00FA58C8" w:rsidRPr="007A0C7B" w:rsidRDefault="00FA58C8" w:rsidP="002C3232">
            <w:pPr>
              <w:jc w:val="both"/>
            </w:pPr>
          </w:p>
        </w:tc>
        <w:tc>
          <w:tcPr>
            <w:tcW w:w="2805" w:type="dxa"/>
          </w:tcPr>
          <w:p w14:paraId="5D49947F" w14:textId="77777777" w:rsidR="00FA58C8" w:rsidRDefault="00FA58C8" w:rsidP="002C3232">
            <w:pPr>
              <w:jc w:val="both"/>
            </w:pPr>
            <w:r>
              <w:t>Y/N</w:t>
            </w:r>
          </w:p>
        </w:tc>
      </w:tr>
      <w:tr w:rsidR="00FA58C8" w:rsidRPr="007A0C7B" w14:paraId="4D13DFCF" w14:textId="77777777" w:rsidTr="00B06E5B">
        <w:tc>
          <w:tcPr>
            <w:tcW w:w="4900" w:type="dxa"/>
            <w:gridSpan w:val="2"/>
          </w:tcPr>
          <w:p w14:paraId="2E501854" w14:textId="77777777" w:rsidR="00FA58C8" w:rsidRDefault="00FA58C8" w:rsidP="002C3232">
            <w:pPr>
              <w:jc w:val="both"/>
            </w:pPr>
            <w:r>
              <w:t xml:space="preserve">Were there visible faeces present on any surfaces? </w:t>
            </w:r>
          </w:p>
        </w:tc>
        <w:tc>
          <w:tcPr>
            <w:tcW w:w="672" w:type="dxa"/>
          </w:tcPr>
          <w:p w14:paraId="51C22941" w14:textId="77777777" w:rsidR="00FA58C8" w:rsidRPr="007A0C7B" w:rsidRDefault="00FA58C8" w:rsidP="002C3232">
            <w:pPr>
              <w:jc w:val="both"/>
            </w:pPr>
          </w:p>
        </w:tc>
        <w:tc>
          <w:tcPr>
            <w:tcW w:w="639" w:type="dxa"/>
          </w:tcPr>
          <w:p w14:paraId="20B57B2E" w14:textId="77777777" w:rsidR="00FA58C8" w:rsidRPr="007A0C7B" w:rsidRDefault="00FA58C8" w:rsidP="002C3232">
            <w:pPr>
              <w:jc w:val="both"/>
            </w:pPr>
          </w:p>
        </w:tc>
        <w:tc>
          <w:tcPr>
            <w:tcW w:w="2805" w:type="dxa"/>
          </w:tcPr>
          <w:p w14:paraId="6D436202" w14:textId="77777777" w:rsidR="00FA58C8" w:rsidRPr="007A0C7B" w:rsidRDefault="00FA58C8" w:rsidP="002C3232">
            <w:pPr>
              <w:jc w:val="both"/>
            </w:pPr>
            <w:r>
              <w:t>Y/N</w:t>
            </w:r>
          </w:p>
        </w:tc>
      </w:tr>
      <w:tr w:rsidR="00FA58C8" w:rsidRPr="007A0C7B" w14:paraId="5C30B33A" w14:textId="77777777" w:rsidTr="00B06E5B">
        <w:tc>
          <w:tcPr>
            <w:tcW w:w="4900" w:type="dxa"/>
            <w:gridSpan w:val="2"/>
          </w:tcPr>
          <w:p w14:paraId="0E7DF66C" w14:textId="77777777" w:rsidR="00FA58C8" w:rsidRDefault="00FA58C8" w:rsidP="002C3232">
            <w:pPr>
              <w:jc w:val="both"/>
            </w:pPr>
            <w:r>
              <w:t>Were there hand washing facilities in schools available near the toilet?*</w:t>
            </w:r>
          </w:p>
        </w:tc>
        <w:tc>
          <w:tcPr>
            <w:tcW w:w="672" w:type="dxa"/>
          </w:tcPr>
          <w:p w14:paraId="11634822" w14:textId="77777777" w:rsidR="00FA58C8" w:rsidRPr="007A0C7B" w:rsidRDefault="00FA58C8" w:rsidP="002C3232">
            <w:pPr>
              <w:jc w:val="both"/>
            </w:pPr>
          </w:p>
        </w:tc>
        <w:tc>
          <w:tcPr>
            <w:tcW w:w="639" w:type="dxa"/>
          </w:tcPr>
          <w:p w14:paraId="28D2EAFD" w14:textId="77777777" w:rsidR="00FA58C8" w:rsidRPr="007A0C7B" w:rsidRDefault="00FA58C8" w:rsidP="002C3232">
            <w:pPr>
              <w:jc w:val="both"/>
            </w:pPr>
          </w:p>
        </w:tc>
        <w:tc>
          <w:tcPr>
            <w:tcW w:w="2805" w:type="dxa"/>
          </w:tcPr>
          <w:p w14:paraId="3E8DACF3" w14:textId="77777777" w:rsidR="00FA58C8" w:rsidRPr="007A0C7B" w:rsidRDefault="00FA58C8" w:rsidP="002C3232">
            <w:pPr>
              <w:jc w:val="both"/>
            </w:pPr>
            <w:r>
              <w:t>Y/N</w:t>
            </w:r>
          </w:p>
        </w:tc>
      </w:tr>
    </w:tbl>
    <w:p w14:paraId="3F01B196" w14:textId="6F3C4626" w:rsidR="00FA58C8" w:rsidRDefault="00FA58C8" w:rsidP="002C3232">
      <w:pPr>
        <w:jc w:val="both"/>
      </w:pPr>
    </w:p>
    <w:p w14:paraId="765C14EA" w14:textId="795A6B2E" w:rsidR="00FA58C8" w:rsidRDefault="00FA58C8" w:rsidP="002C3232">
      <w:pPr>
        <w:jc w:val="both"/>
      </w:pPr>
    </w:p>
    <w:p w14:paraId="1CCEB1B5" w14:textId="4084391B" w:rsidR="00A85F90" w:rsidRDefault="00A85F90" w:rsidP="002C3232">
      <w:pPr>
        <w:jc w:val="both"/>
      </w:pPr>
    </w:p>
    <w:p w14:paraId="2B8F9E2C" w14:textId="3FB3BDE6" w:rsidR="00A85F90" w:rsidRDefault="00A85F90" w:rsidP="002C3232">
      <w:pPr>
        <w:jc w:val="both"/>
      </w:pPr>
    </w:p>
    <w:p w14:paraId="6D88F812" w14:textId="3AA1AA5F" w:rsidR="00A85F90" w:rsidRDefault="00A85F90" w:rsidP="002C3232">
      <w:pPr>
        <w:jc w:val="both"/>
      </w:pPr>
    </w:p>
    <w:p w14:paraId="6711E4A3" w14:textId="347D3129" w:rsidR="00A85F90" w:rsidRDefault="00A85F90" w:rsidP="002C3232">
      <w:pPr>
        <w:jc w:val="both"/>
      </w:pPr>
    </w:p>
    <w:p w14:paraId="41D3B39B" w14:textId="719E269C" w:rsidR="00A85F90" w:rsidRDefault="00A85F90" w:rsidP="002C3232">
      <w:pPr>
        <w:jc w:val="both"/>
      </w:pPr>
    </w:p>
    <w:p w14:paraId="5B3C1EB0" w14:textId="2C72350F" w:rsidR="00A85F90" w:rsidRDefault="00A85F90" w:rsidP="002C3232">
      <w:pPr>
        <w:jc w:val="both"/>
      </w:pPr>
    </w:p>
    <w:p w14:paraId="346A423D" w14:textId="6B7BE411" w:rsidR="00A85F90" w:rsidRDefault="00A85F90" w:rsidP="002C3232">
      <w:pPr>
        <w:jc w:val="both"/>
      </w:pPr>
    </w:p>
    <w:p w14:paraId="0AE94C13" w14:textId="33183DF5" w:rsidR="00A85F90" w:rsidRDefault="00A85F90" w:rsidP="002C3232">
      <w:pPr>
        <w:jc w:val="both"/>
      </w:pPr>
    </w:p>
    <w:p w14:paraId="440DBDAA" w14:textId="5E31FE8B" w:rsidR="00A85F90" w:rsidRDefault="00A85F90" w:rsidP="002C3232">
      <w:pPr>
        <w:jc w:val="both"/>
      </w:pPr>
    </w:p>
    <w:p w14:paraId="3EFF07E4" w14:textId="58DE9729" w:rsidR="00A85F90" w:rsidRDefault="00A85F90" w:rsidP="002C3232">
      <w:pPr>
        <w:jc w:val="both"/>
      </w:pPr>
    </w:p>
    <w:p w14:paraId="6E59D7DC" w14:textId="07BAF635" w:rsidR="00A85F90" w:rsidRDefault="00A85F90" w:rsidP="002C3232">
      <w:pPr>
        <w:jc w:val="both"/>
      </w:pPr>
    </w:p>
    <w:p w14:paraId="2A83F64B" w14:textId="238C6713" w:rsidR="00A85F90" w:rsidRDefault="00A85F90" w:rsidP="002C3232">
      <w:pPr>
        <w:jc w:val="both"/>
      </w:pPr>
    </w:p>
    <w:p w14:paraId="5C5B16D9" w14:textId="77777777" w:rsidR="00A85F90" w:rsidRDefault="00A85F90" w:rsidP="002C3232">
      <w:pPr>
        <w:jc w:val="both"/>
      </w:pPr>
    </w:p>
    <w:p w14:paraId="7296D092" w14:textId="1ECC5765" w:rsidR="00FA58C8" w:rsidRDefault="00FA58C8" w:rsidP="002C3232">
      <w:pPr>
        <w:jc w:val="both"/>
      </w:pPr>
    </w:p>
    <w:p w14:paraId="204175F7" w14:textId="12097137" w:rsidR="00FA58C8" w:rsidRDefault="00FA58C8" w:rsidP="002C3232">
      <w:pPr>
        <w:pStyle w:val="Heading2"/>
        <w:jc w:val="both"/>
      </w:pPr>
      <w:bookmarkStart w:id="27" w:name="_Toc7167062"/>
      <w:r>
        <w:t>Questionnaire from the Woreda ODF protocol</w:t>
      </w:r>
      <w:bookmarkEnd w:id="27"/>
    </w:p>
    <w:p w14:paraId="0F48FC49" w14:textId="60D2C15F" w:rsidR="00FA58C8" w:rsidRDefault="00FA58C8" w:rsidP="002C3232">
      <w:pPr>
        <w:jc w:val="both"/>
      </w:pPr>
    </w:p>
    <w:p w14:paraId="10514C01" w14:textId="7A4140B1" w:rsidR="00A85F90" w:rsidRDefault="00A85F90" w:rsidP="002C3232">
      <w:pPr>
        <w:jc w:val="both"/>
      </w:pPr>
      <w:r w:rsidRPr="00A85F90">
        <w:rPr>
          <w:noProof/>
          <w:lang w:val="en-US"/>
        </w:rPr>
        <w:lastRenderedPageBreak/>
        <w:drawing>
          <wp:inline distT="0" distB="0" distL="0" distR="0" wp14:anchorId="60229F11" wp14:editId="00B35144">
            <wp:extent cx="5731510" cy="4376420"/>
            <wp:effectExtent l="0" t="0" r="2540" b="5080"/>
            <wp:docPr id="1" name="Picture 1" descr="C:\Users\oae11\Downloads\Screenshot 2019-04-25 at 12.14.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ae11\Downloads\Screenshot 2019-04-25 at 12.14.1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76420"/>
                    </a:xfrm>
                    <a:prstGeom prst="rect">
                      <a:avLst/>
                    </a:prstGeom>
                    <a:noFill/>
                    <a:ln>
                      <a:noFill/>
                    </a:ln>
                  </pic:spPr>
                </pic:pic>
              </a:graphicData>
            </a:graphic>
          </wp:inline>
        </w:drawing>
      </w:r>
    </w:p>
    <w:p w14:paraId="345BBFD6" w14:textId="6AA1151D" w:rsidR="00A85F90" w:rsidRDefault="00A85F90" w:rsidP="002C3232">
      <w:pPr>
        <w:jc w:val="both"/>
      </w:pPr>
      <w:r w:rsidRPr="00A85F90">
        <w:rPr>
          <w:noProof/>
          <w:lang w:val="en-US"/>
        </w:rPr>
        <w:drawing>
          <wp:inline distT="0" distB="0" distL="0" distR="0" wp14:anchorId="568E0ED2" wp14:editId="2509236F">
            <wp:extent cx="5731510" cy="2707005"/>
            <wp:effectExtent l="0" t="0" r="2540" b="0"/>
            <wp:docPr id="2" name="Picture 2" descr="C:\Users\oae11\Downloads\Screenshot 2019-04-25 at 12.1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ae11\Downloads\Screenshot 2019-04-25 at 12.14.5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noFill/>
                    <a:ln>
                      <a:noFill/>
                    </a:ln>
                  </pic:spPr>
                </pic:pic>
              </a:graphicData>
            </a:graphic>
          </wp:inline>
        </w:drawing>
      </w:r>
    </w:p>
    <w:p w14:paraId="40B3F7CA" w14:textId="35854F89" w:rsidR="00A85F90" w:rsidRPr="00FA58C8" w:rsidRDefault="00A85F90" w:rsidP="002C3232">
      <w:pPr>
        <w:jc w:val="both"/>
      </w:pPr>
      <w:r w:rsidRPr="00A85F90">
        <w:rPr>
          <w:noProof/>
          <w:lang w:val="en-US"/>
        </w:rPr>
        <w:lastRenderedPageBreak/>
        <w:drawing>
          <wp:inline distT="0" distB="0" distL="0" distR="0" wp14:anchorId="36AD6CE9" wp14:editId="1518F422">
            <wp:extent cx="5731510" cy="2451735"/>
            <wp:effectExtent l="0" t="0" r="2540" b="5715"/>
            <wp:docPr id="3" name="Picture 3" descr="C:\Users\oae11\Downloads\Screenshot 2019-04-25 at 12.1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ae11\Downloads\Screenshot 2019-04-25 at 12.15.1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51735"/>
                    </a:xfrm>
                    <a:prstGeom prst="rect">
                      <a:avLst/>
                    </a:prstGeom>
                    <a:noFill/>
                    <a:ln>
                      <a:noFill/>
                    </a:ln>
                  </pic:spPr>
                </pic:pic>
              </a:graphicData>
            </a:graphic>
          </wp:inline>
        </w:drawing>
      </w:r>
    </w:p>
    <w:sectPr w:rsidR="00A85F90" w:rsidRPr="00FA58C8" w:rsidSect="002007F0">
      <w:pgSz w:w="11906" w:h="16838"/>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E91D4" w14:textId="77777777" w:rsidR="00521077" w:rsidRDefault="00521077" w:rsidP="00710173">
      <w:pPr>
        <w:spacing w:after="0" w:line="240" w:lineRule="auto"/>
      </w:pPr>
      <w:r>
        <w:separator/>
      </w:r>
    </w:p>
  </w:endnote>
  <w:endnote w:type="continuationSeparator" w:id="0">
    <w:p w14:paraId="7F773866" w14:textId="77777777" w:rsidR="00521077" w:rsidRDefault="00521077" w:rsidP="0071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668483"/>
      <w:docPartObj>
        <w:docPartGallery w:val="Page Numbers (Bottom of Page)"/>
        <w:docPartUnique/>
      </w:docPartObj>
    </w:sdtPr>
    <w:sdtEndPr/>
    <w:sdtContent>
      <w:sdt>
        <w:sdtPr>
          <w:id w:val="860082579"/>
          <w:docPartObj>
            <w:docPartGallery w:val="Page Numbers (Top of Page)"/>
            <w:docPartUnique/>
          </w:docPartObj>
        </w:sdtPr>
        <w:sdtEndPr/>
        <w:sdtContent>
          <w:p w14:paraId="47E45490" w14:textId="740B0CB7" w:rsidR="001807CB" w:rsidRDefault="001807C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D7937">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7937">
              <w:rPr>
                <w:b/>
                <w:bCs/>
                <w:noProof/>
              </w:rPr>
              <w:t>25</w:t>
            </w:r>
            <w:r>
              <w:rPr>
                <w:b/>
                <w:bCs/>
                <w:sz w:val="24"/>
                <w:szCs w:val="24"/>
              </w:rPr>
              <w:fldChar w:fldCharType="end"/>
            </w:r>
          </w:p>
        </w:sdtContent>
      </w:sdt>
    </w:sdtContent>
  </w:sdt>
  <w:p w14:paraId="1D8D03C3" w14:textId="77777777" w:rsidR="001807CB" w:rsidRDefault="00180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91688" w14:textId="77777777" w:rsidR="00521077" w:rsidRDefault="00521077" w:rsidP="00710173">
      <w:pPr>
        <w:spacing w:after="0" w:line="240" w:lineRule="auto"/>
      </w:pPr>
      <w:r>
        <w:separator/>
      </w:r>
    </w:p>
  </w:footnote>
  <w:footnote w:type="continuationSeparator" w:id="0">
    <w:p w14:paraId="5F8AF78F" w14:textId="77777777" w:rsidR="00521077" w:rsidRDefault="00521077" w:rsidP="00710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0" w:type="dxa"/>
      <w:tblInd w:w="24" w:type="dxa"/>
      <w:tblLayout w:type="fixed"/>
      <w:tblCellMar>
        <w:left w:w="0" w:type="dxa"/>
        <w:right w:w="0" w:type="dxa"/>
      </w:tblCellMar>
      <w:tblLook w:val="04A0" w:firstRow="1" w:lastRow="0" w:firstColumn="1" w:lastColumn="0" w:noHBand="0" w:noVBand="1"/>
    </w:tblPr>
    <w:tblGrid>
      <w:gridCol w:w="8302"/>
      <w:gridCol w:w="1958"/>
    </w:tblGrid>
    <w:tr w:rsidR="001807CB" w:rsidRPr="0005086F" w14:paraId="67CF2D54" w14:textId="77777777" w:rsidTr="0005086F">
      <w:trPr>
        <w:trHeight w:hRule="exact" w:val="494"/>
      </w:trPr>
      <w:tc>
        <w:tcPr>
          <w:tcW w:w="8299" w:type="dxa"/>
          <w:tcBorders>
            <w:top w:val="single" w:sz="8" w:space="0" w:color="808080"/>
            <w:left w:val="single" w:sz="8" w:space="0" w:color="808080"/>
            <w:bottom w:val="single" w:sz="8" w:space="0" w:color="808080"/>
            <w:right w:val="nil"/>
          </w:tcBorders>
          <w:hideMark/>
        </w:tcPr>
        <w:p w14:paraId="7F446539" w14:textId="68426B18" w:rsidR="001807CB" w:rsidRPr="0005086F" w:rsidRDefault="001807CB" w:rsidP="0005086F">
          <w:pPr>
            <w:pStyle w:val="Header"/>
            <w:rPr>
              <w:lang w:val="en-US"/>
            </w:rPr>
          </w:pPr>
          <w:r>
            <w:rPr>
              <w:lang w:val="en-US"/>
            </w:rPr>
            <w:t>ODF report for Geshiyaro Project</w:t>
          </w:r>
          <w:r w:rsidRPr="0005086F">
            <w:rPr>
              <w:lang w:val="en-US"/>
            </w:rPr>
            <w:t xml:space="preserve">, Ethiopia Version </w:t>
          </w:r>
          <w:r w:rsidR="002C3232">
            <w:rPr>
              <w:lang w:val="en-US"/>
            </w:rPr>
            <w:t>4</w:t>
          </w:r>
          <w:r w:rsidRPr="0005086F">
            <w:rPr>
              <w:lang w:val="en-US"/>
            </w:rPr>
            <w:t>.0</w:t>
          </w:r>
        </w:p>
      </w:tc>
      <w:tc>
        <w:tcPr>
          <w:tcW w:w="1957" w:type="dxa"/>
          <w:tcBorders>
            <w:top w:val="single" w:sz="8" w:space="0" w:color="808080"/>
            <w:left w:val="nil"/>
            <w:bottom w:val="single" w:sz="8" w:space="0" w:color="808080"/>
            <w:right w:val="nil"/>
          </w:tcBorders>
          <w:hideMark/>
        </w:tcPr>
        <w:p w14:paraId="7DEC2833" w14:textId="6C558DF0" w:rsidR="001807CB" w:rsidRPr="0005086F" w:rsidRDefault="001807CB" w:rsidP="0005086F">
          <w:pPr>
            <w:pStyle w:val="Header"/>
            <w:rPr>
              <w:lang w:val="en-US"/>
            </w:rPr>
          </w:pPr>
          <w:r>
            <w:rPr>
              <w:lang w:val="en-US"/>
            </w:rPr>
            <w:t>April</w:t>
          </w:r>
          <w:r w:rsidRPr="0005086F">
            <w:rPr>
              <w:lang w:val="en-US"/>
            </w:rPr>
            <w:t xml:space="preserve"> 2019</w:t>
          </w:r>
        </w:p>
      </w:tc>
    </w:tr>
  </w:tbl>
  <w:p w14:paraId="73CDE062" w14:textId="77777777" w:rsidR="001807CB" w:rsidRPr="0005086F" w:rsidRDefault="001807CB" w:rsidP="00050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2B58"/>
    <w:multiLevelType w:val="hybridMultilevel"/>
    <w:tmpl w:val="006697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F7F9B"/>
    <w:multiLevelType w:val="hybridMultilevel"/>
    <w:tmpl w:val="1B5012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3F4D30"/>
    <w:multiLevelType w:val="hybridMultilevel"/>
    <w:tmpl w:val="EF182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B4B8E"/>
    <w:multiLevelType w:val="hybridMultilevel"/>
    <w:tmpl w:val="8FE81F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6466D"/>
    <w:multiLevelType w:val="multilevel"/>
    <w:tmpl w:val="09545FFA"/>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4F26777"/>
    <w:multiLevelType w:val="hybridMultilevel"/>
    <w:tmpl w:val="0232880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E92B77"/>
    <w:multiLevelType w:val="hybridMultilevel"/>
    <w:tmpl w:val="47329E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5E7166"/>
    <w:multiLevelType w:val="hybridMultilevel"/>
    <w:tmpl w:val="4EAEC59A"/>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5545081"/>
    <w:multiLevelType w:val="hybridMultilevel"/>
    <w:tmpl w:val="1F8ED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0C440E"/>
    <w:multiLevelType w:val="hybridMultilevel"/>
    <w:tmpl w:val="2B640A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3C0ADC"/>
    <w:multiLevelType w:val="hybridMultilevel"/>
    <w:tmpl w:val="DA9087A0"/>
    <w:lvl w:ilvl="0" w:tplc="7F02DC4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5F817C2"/>
    <w:multiLevelType w:val="hybridMultilevel"/>
    <w:tmpl w:val="865AA3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801949"/>
    <w:multiLevelType w:val="hybridMultilevel"/>
    <w:tmpl w:val="85D4AABA"/>
    <w:lvl w:ilvl="0" w:tplc="45762E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20775"/>
    <w:multiLevelType w:val="hybridMultilevel"/>
    <w:tmpl w:val="429E1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B5446D"/>
    <w:multiLevelType w:val="hybridMultilevel"/>
    <w:tmpl w:val="8F94B2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7C7703"/>
    <w:multiLevelType w:val="hybridMultilevel"/>
    <w:tmpl w:val="DF8A54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0F1D7C"/>
    <w:multiLevelType w:val="hybridMultilevel"/>
    <w:tmpl w:val="EB6E6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767C07"/>
    <w:multiLevelType w:val="hybridMultilevel"/>
    <w:tmpl w:val="ADF66350"/>
    <w:lvl w:ilvl="0" w:tplc="66703FE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4"/>
  </w:num>
  <w:num w:numId="4">
    <w:abstractNumId w:val="1"/>
  </w:num>
  <w:num w:numId="5">
    <w:abstractNumId w:val="0"/>
  </w:num>
  <w:num w:numId="6">
    <w:abstractNumId w:val="15"/>
  </w:num>
  <w:num w:numId="7">
    <w:abstractNumId w:val="5"/>
  </w:num>
  <w:num w:numId="8">
    <w:abstractNumId w:val="3"/>
  </w:num>
  <w:num w:numId="9">
    <w:abstractNumId w:val="9"/>
  </w:num>
  <w:num w:numId="10">
    <w:abstractNumId w:val="6"/>
  </w:num>
  <w:num w:numId="11">
    <w:abstractNumId w:val="12"/>
  </w:num>
  <w:num w:numId="12">
    <w:abstractNumId w:val="7"/>
  </w:num>
  <w:num w:numId="13">
    <w:abstractNumId w:val="17"/>
  </w:num>
  <w:num w:numId="14">
    <w:abstractNumId w:val="13"/>
  </w:num>
  <w:num w:numId="15">
    <w:abstractNumId w:val="8"/>
  </w:num>
  <w:num w:numId="16">
    <w:abstractNumId w:val="16"/>
  </w:num>
  <w:num w:numId="17">
    <w:abstractNumId w:val="11"/>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y McNaughton">
    <w15:presenceInfo w15:providerId="AD" w15:userId="S::em13361@bristol.ac.uk::90db77ba-3ae7-4326-993b-69f7d4b965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9C8"/>
    <w:rsid w:val="000043DC"/>
    <w:rsid w:val="00011ADD"/>
    <w:rsid w:val="0001546A"/>
    <w:rsid w:val="00017DA1"/>
    <w:rsid w:val="00031CC2"/>
    <w:rsid w:val="0003277E"/>
    <w:rsid w:val="00032850"/>
    <w:rsid w:val="00045E9C"/>
    <w:rsid w:val="00047274"/>
    <w:rsid w:val="0005086F"/>
    <w:rsid w:val="000522AA"/>
    <w:rsid w:val="0005549C"/>
    <w:rsid w:val="00057822"/>
    <w:rsid w:val="00070257"/>
    <w:rsid w:val="00073207"/>
    <w:rsid w:val="0007655C"/>
    <w:rsid w:val="00082DDF"/>
    <w:rsid w:val="000A51DE"/>
    <w:rsid w:val="000B0AEC"/>
    <w:rsid w:val="000B26FD"/>
    <w:rsid w:val="000C136D"/>
    <w:rsid w:val="000C3900"/>
    <w:rsid w:val="000C6790"/>
    <w:rsid w:val="000E2890"/>
    <w:rsid w:val="000F32BE"/>
    <w:rsid w:val="000F7A38"/>
    <w:rsid w:val="00103F37"/>
    <w:rsid w:val="00117FBF"/>
    <w:rsid w:val="001200C9"/>
    <w:rsid w:val="001221BF"/>
    <w:rsid w:val="00123A99"/>
    <w:rsid w:val="00133885"/>
    <w:rsid w:val="00134E09"/>
    <w:rsid w:val="001368FA"/>
    <w:rsid w:val="00147346"/>
    <w:rsid w:val="00150A08"/>
    <w:rsid w:val="00151D09"/>
    <w:rsid w:val="00152A55"/>
    <w:rsid w:val="00165C7C"/>
    <w:rsid w:val="00173674"/>
    <w:rsid w:val="00174B07"/>
    <w:rsid w:val="001776FC"/>
    <w:rsid w:val="001807CB"/>
    <w:rsid w:val="001856AA"/>
    <w:rsid w:val="001954C9"/>
    <w:rsid w:val="0019636C"/>
    <w:rsid w:val="001C434A"/>
    <w:rsid w:val="001C4665"/>
    <w:rsid w:val="001C7A26"/>
    <w:rsid w:val="001F5FCF"/>
    <w:rsid w:val="002007F0"/>
    <w:rsid w:val="00210538"/>
    <w:rsid w:val="00211C33"/>
    <w:rsid w:val="00233B3F"/>
    <w:rsid w:val="002357E5"/>
    <w:rsid w:val="00266CC6"/>
    <w:rsid w:val="002737BE"/>
    <w:rsid w:val="00274EE8"/>
    <w:rsid w:val="0027520A"/>
    <w:rsid w:val="002810FD"/>
    <w:rsid w:val="00284B89"/>
    <w:rsid w:val="00284F39"/>
    <w:rsid w:val="002852F8"/>
    <w:rsid w:val="00286096"/>
    <w:rsid w:val="002873E6"/>
    <w:rsid w:val="002A2492"/>
    <w:rsid w:val="002A6EE3"/>
    <w:rsid w:val="002B10CF"/>
    <w:rsid w:val="002B19F9"/>
    <w:rsid w:val="002B35AB"/>
    <w:rsid w:val="002B6DC6"/>
    <w:rsid w:val="002C15C5"/>
    <w:rsid w:val="002C2094"/>
    <w:rsid w:val="002C3232"/>
    <w:rsid w:val="002C72BB"/>
    <w:rsid w:val="002D105F"/>
    <w:rsid w:val="002E6CE8"/>
    <w:rsid w:val="002F08A3"/>
    <w:rsid w:val="003031B3"/>
    <w:rsid w:val="00304B67"/>
    <w:rsid w:val="00305A6B"/>
    <w:rsid w:val="00324031"/>
    <w:rsid w:val="00337149"/>
    <w:rsid w:val="00341705"/>
    <w:rsid w:val="00346354"/>
    <w:rsid w:val="003506DE"/>
    <w:rsid w:val="003515A0"/>
    <w:rsid w:val="0035703A"/>
    <w:rsid w:val="00362535"/>
    <w:rsid w:val="00376155"/>
    <w:rsid w:val="003779FB"/>
    <w:rsid w:val="00381681"/>
    <w:rsid w:val="003A6C8C"/>
    <w:rsid w:val="003B3507"/>
    <w:rsid w:val="003B4C05"/>
    <w:rsid w:val="003C2BF6"/>
    <w:rsid w:val="003D1265"/>
    <w:rsid w:val="003D4964"/>
    <w:rsid w:val="003E0B3B"/>
    <w:rsid w:val="003E3BB1"/>
    <w:rsid w:val="003E3DA3"/>
    <w:rsid w:val="003F5778"/>
    <w:rsid w:val="00420105"/>
    <w:rsid w:val="00422879"/>
    <w:rsid w:val="004303CB"/>
    <w:rsid w:val="004407D0"/>
    <w:rsid w:val="004450D4"/>
    <w:rsid w:val="00455DAE"/>
    <w:rsid w:val="00462AC0"/>
    <w:rsid w:val="004634C2"/>
    <w:rsid w:val="004645FB"/>
    <w:rsid w:val="00477A7E"/>
    <w:rsid w:val="00491DD5"/>
    <w:rsid w:val="004964BF"/>
    <w:rsid w:val="004B1420"/>
    <w:rsid w:val="004B217F"/>
    <w:rsid w:val="004B2600"/>
    <w:rsid w:val="004B3613"/>
    <w:rsid w:val="004C056F"/>
    <w:rsid w:val="004C651F"/>
    <w:rsid w:val="004D1124"/>
    <w:rsid w:val="004F14ED"/>
    <w:rsid w:val="004F5604"/>
    <w:rsid w:val="004F64F1"/>
    <w:rsid w:val="00502DE6"/>
    <w:rsid w:val="00503321"/>
    <w:rsid w:val="0050756A"/>
    <w:rsid w:val="00517D91"/>
    <w:rsid w:val="00521077"/>
    <w:rsid w:val="005239CA"/>
    <w:rsid w:val="005250F6"/>
    <w:rsid w:val="00532353"/>
    <w:rsid w:val="00532658"/>
    <w:rsid w:val="005420A9"/>
    <w:rsid w:val="00543009"/>
    <w:rsid w:val="00554433"/>
    <w:rsid w:val="00555291"/>
    <w:rsid w:val="00555F8C"/>
    <w:rsid w:val="005621D4"/>
    <w:rsid w:val="0058011F"/>
    <w:rsid w:val="005906A1"/>
    <w:rsid w:val="00596B29"/>
    <w:rsid w:val="00597EEF"/>
    <w:rsid w:val="005A231D"/>
    <w:rsid w:val="005A329A"/>
    <w:rsid w:val="005B706B"/>
    <w:rsid w:val="005B7456"/>
    <w:rsid w:val="005E5095"/>
    <w:rsid w:val="005E6D09"/>
    <w:rsid w:val="005F2BA4"/>
    <w:rsid w:val="00610667"/>
    <w:rsid w:val="00630F79"/>
    <w:rsid w:val="006357F9"/>
    <w:rsid w:val="00635E63"/>
    <w:rsid w:val="006362AB"/>
    <w:rsid w:val="006431AB"/>
    <w:rsid w:val="006507C4"/>
    <w:rsid w:val="0065787C"/>
    <w:rsid w:val="006737A0"/>
    <w:rsid w:val="0068791A"/>
    <w:rsid w:val="006A1104"/>
    <w:rsid w:val="006B79A4"/>
    <w:rsid w:val="006C432D"/>
    <w:rsid w:val="006C47C5"/>
    <w:rsid w:val="006C5DD1"/>
    <w:rsid w:val="006C66B4"/>
    <w:rsid w:val="006C7795"/>
    <w:rsid w:val="006D4144"/>
    <w:rsid w:val="006E0409"/>
    <w:rsid w:val="006F0F4D"/>
    <w:rsid w:val="00710173"/>
    <w:rsid w:val="00715D62"/>
    <w:rsid w:val="00725DEC"/>
    <w:rsid w:val="007323C4"/>
    <w:rsid w:val="007466AA"/>
    <w:rsid w:val="0077048F"/>
    <w:rsid w:val="00783647"/>
    <w:rsid w:val="00791C51"/>
    <w:rsid w:val="00795D4F"/>
    <w:rsid w:val="007A59B7"/>
    <w:rsid w:val="007D7937"/>
    <w:rsid w:val="007E3065"/>
    <w:rsid w:val="007E552E"/>
    <w:rsid w:val="007F16D1"/>
    <w:rsid w:val="0080236A"/>
    <w:rsid w:val="00806D33"/>
    <w:rsid w:val="00812E71"/>
    <w:rsid w:val="0083757A"/>
    <w:rsid w:val="0084048D"/>
    <w:rsid w:val="0084161E"/>
    <w:rsid w:val="00851842"/>
    <w:rsid w:val="00862DC0"/>
    <w:rsid w:val="00866B85"/>
    <w:rsid w:val="00870228"/>
    <w:rsid w:val="00874450"/>
    <w:rsid w:val="00874AC1"/>
    <w:rsid w:val="0087705A"/>
    <w:rsid w:val="00881F0A"/>
    <w:rsid w:val="00892897"/>
    <w:rsid w:val="0089583B"/>
    <w:rsid w:val="008967E6"/>
    <w:rsid w:val="00896935"/>
    <w:rsid w:val="008A32BD"/>
    <w:rsid w:val="008C552E"/>
    <w:rsid w:val="008C5919"/>
    <w:rsid w:val="008C6F3B"/>
    <w:rsid w:val="008D6A35"/>
    <w:rsid w:val="008E007B"/>
    <w:rsid w:val="008E0647"/>
    <w:rsid w:val="008F2985"/>
    <w:rsid w:val="008F7012"/>
    <w:rsid w:val="0092301B"/>
    <w:rsid w:val="00923C6B"/>
    <w:rsid w:val="00924D73"/>
    <w:rsid w:val="0092621D"/>
    <w:rsid w:val="009458BB"/>
    <w:rsid w:val="009544D9"/>
    <w:rsid w:val="009616ED"/>
    <w:rsid w:val="0096205F"/>
    <w:rsid w:val="009651C3"/>
    <w:rsid w:val="00967B0B"/>
    <w:rsid w:val="00974AFB"/>
    <w:rsid w:val="00976867"/>
    <w:rsid w:val="0097735F"/>
    <w:rsid w:val="00982F2B"/>
    <w:rsid w:val="00996896"/>
    <w:rsid w:val="009A0A7E"/>
    <w:rsid w:val="009A18B7"/>
    <w:rsid w:val="009B0025"/>
    <w:rsid w:val="009B6814"/>
    <w:rsid w:val="009C35C8"/>
    <w:rsid w:val="009D3E40"/>
    <w:rsid w:val="009D4963"/>
    <w:rsid w:val="009D7F43"/>
    <w:rsid w:val="009E1BFC"/>
    <w:rsid w:val="009F0EBD"/>
    <w:rsid w:val="00A0306D"/>
    <w:rsid w:val="00A047D2"/>
    <w:rsid w:val="00A143C4"/>
    <w:rsid w:val="00A225A9"/>
    <w:rsid w:val="00A22827"/>
    <w:rsid w:val="00A26AC7"/>
    <w:rsid w:val="00A27F31"/>
    <w:rsid w:val="00A4732A"/>
    <w:rsid w:val="00A548E7"/>
    <w:rsid w:val="00A60A53"/>
    <w:rsid w:val="00A6326D"/>
    <w:rsid w:val="00A63995"/>
    <w:rsid w:val="00A643E7"/>
    <w:rsid w:val="00A85F90"/>
    <w:rsid w:val="00A864BD"/>
    <w:rsid w:val="00A951CE"/>
    <w:rsid w:val="00AA33EE"/>
    <w:rsid w:val="00AA3464"/>
    <w:rsid w:val="00AA5C8E"/>
    <w:rsid w:val="00AB1E28"/>
    <w:rsid w:val="00AB6EE1"/>
    <w:rsid w:val="00AB785C"/>
    <w:rsid w:val="00AC338A"/>
    <w:rsid w:val="00AC4EFD"/>
    <w:rsid w:val="00AD7C6F"/>
    <w:rsid w:val="00B06E5B"/>
    <w:rsid w:val="00B15668"/>
    <w:rsid w:val="00B20040"/>
    <w:rsid w:val="00B20187"/>
    <w:rsid w:val="00B327E1"/>
    <w:rsid w:val="00B34B8B"/>
    <w:rsid w:val="00B4085C"/>
    <w:rsid w:val="00B5049A"/>
    <w:rsid w:val="00B52523"/>
    <w:rsid w:val="00B530A7"/>
    <w:rsid w:val="00B57E83"/>
    <w:rsid w:val="00B61DB5"/>
    <w:rsid w:val="00B62C56"/>
    <w:rsid w:val="00B6565C"/>
    <w:rsid w:val="00B70FE8"/>
    <w:rsid w:val="00B774AC"/>
    <w:rsid w:val="00B86607"/>
    <w:rsid w:val="00B9668C"/>
    <w:rsid w:val="00BB41FE"/>
    <w:rsid w:val="00BD24C6"/>
    <w:rsid w:val="00BF12FC"/>
    <w:rsid w:val="00BF145A"/>
    <w:rsid w:val="00C04836"/>
    <w:rsid w:val="00C07833"/>
    <w:rsid w:val="00C31701"/>
    <w:rsid w:val="00C45424"/>
    <w:rsid w:val="00C549C8"/>
    <w:rsid w:val="00C57322"/>
    <w:rsid w:val="00C65354"/>
    <w:rsid w:val="00C909F1"/>
    <w:rsid w:val="00C96F6C"/>
    <w:rsid w:val="00CA2F6D"/>
    <w:rsid w:val="00CB02C9"/>
    <w:rsid w:val="00CB6DC9"/>
    <w:rsid w:val="00CE3248"/>
    <w:rsid w:val="00CE3A68"/>
    <w:rsid w:val="00CF38AD"/>
    <w:rsid w:val="00D221C0"/>
    <w:rsid w:val="00D22DFB"/>
    <w:rsid w:val="00D26FB0"/>
    <w:rsid w:val="00D415C3"/>
    <w:rsid w:val="00D437AA"/>
    <w:rsid w:val="00D61210"/>
    <w:rsid w:val="00D770B6"/>
    <w:rsid w:val="00D7773B"/>
    <w:rsid w:val="00D82F29"/>
    <w:rsid w:val="00D90FF2"/>
    <w:rsid w:val="00D922F3"/>
    <w:rsid w:val="00D9335E"/>
    <w:rsid w:val="00DA0037"/>
    <w:rsid w:val="00DB179D"/>
    <w:rsid w:val="00DB4BC2"/>
    <w:rsid w:val="00DB740E"/>
    <w:rsid w:val="00DD4FE8"/>
    <w:rsid w:val="00DD7466"/>
    <w:rsid w:val="00DF273D"/>
    <w:rsid w:val="00DF2EF0"/>
    <w:rsid w:val="00DF369B"/>
    <w:rsid w:val="00DF43BE"/>
    <w:rsid w:val="00E01583"/>
    <w:rsid w:val="00E04FB7"/>
    <w:rsid w:val="00E0660E"/>
    <w:rsid w:val="00E10411"/>
    <w:rsid w:val="00E30951"/>
    <w:rsid w:val="00E34067"/>
    <w:rsid w:val="00E34806"/>
    <w:rsid w:val="00E35C9B"/>
    <w:rsid w:val="00E411C9"/>
    <w:rsid w:val="00E43F6C"/>
    <w:rsid w:val="00E5013E"/>
    <w:rsid w:val="00E56DDF"/>
    <w:rsid w:val="00E7052E"/>
    <w:rsid w:val="00E70FE9"/>
    <w:rsid w:val="00E747E8"/>
    <w:rsid w:val="00E86BE6"/>
    <w:rsid w:val="00E95DEA"/>
    <w:rsid w:val="00EA43A6"/>
    <w:rsid w:val="00EB6088"/>
    <w:rsid w:val="00ED373D"/>
    <w:rsid w:val="00ED71EF"/>
    <w:rsid w:val="00F035F2"/>
    <w:rsid w:val="00F16D0C"/>
    <w:rsid w:val="00F17F3D"/>
    <w:rsid w:val="00F21B32"/>
    <w:rsid w:val="00F23E14"/>
    <w:rsid w:val="00F32E33"/>
    <w:rsid w:val="00F36F61"/>
    <w:rsid w:val="00F445FD"/>
    <w:rsid w:val="00F552B3"/>
    <w:rsid w:val="00F605A7"/>
    <w:rsid w:val="00F60DE7"/>
    <w:rsid w:val="00F706AE"/>
    <w:rsid w:val="00F70AE1"/>
    <w:rsid w:val="00F7754F"/>
    <w:rsid w:val="00F81828"/>
    <w:rsid w:val="00F83A1B"/>
    <w:rsid w:val="00F85FF7"/>
    <w:rsid w:val="00F90290"/>
    <w:rsid w:val="00F902B3"/>
    <w:rsid w:val="00F937FC"/>
    <w:rsid w:val="00F94F48"/>
    <w:rsid w:val="00FA1DA4"/>
    <w:rsid w:val="00FA58C8"/>
    <w:rsid w:val="00FB16D3"/>
    <w:rsid w:val="00FC5C8E"/>
    <w:rsid w:val="00FC63BD"/>
    <w:rsid w:val="00FD661A"/>
    <w:rsid w:val="00FE44D8"/>
    <w:rsid w:val="00FE5548"/>
    <w:rsid w:val="00FE70D9"/>
    <w:rsid w:val="00FF4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96541"/>
  <w15:docId w15:val="{64BC4FEE-2FB6-4EE4-A554-259D45A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9C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F39"/>
    <w:pPr>
      <w:keepNext/>
      <w:keepLines/>
      <w:numPr>
        <w:ilvl w:val="1"/>
        <w:numId w:val="1"/>
      </w:numPr>
      <w:spacing w:before="200" w:after="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49C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49C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9C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9C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9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9C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9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9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4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4F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49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549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9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9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9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9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9C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C549C8"/>
    <w:pPr>
      <w:numPr>
        <w:numId w:val="0"/>
      </w:numPr>
      <w:outlineLvl w:val="9"/>
    </w:pPr>
    <w:rPr>
      <w:lang w:val="en-US" w:eastAsia="ja-JP"/>
    </w:rPr>
  </w:style>
  <w:style w:type="paragraph" w:styleId="TOC1">
    <w:name w:val="toc 1"/>
    <w:basedOn w:val="Normal"/>
    <w:next w:val="Normal"/>
    <w:autoRedefine/>
    <w:uiPriority w:val="39"/>
    <w:unhideWhenUsed/>
    <w:rsid w:val="00C549C8"/>
    <w:pPr>
      <w:spacing w:after="100"/>
    </w:pPr>
  </w:style>
  <w:style w:type="paragraph" w:styleId="TOC2">
    <w:name w:val="toc 2"/>
    <w:basedOn w:val="Normal"/>
    <w:next w:val="Normal"/>
    <w:autoRedefine/>
    <w:uiPriority w:val="39"/>
    <w:unhideWhenUsed/>
    <w:rsid w:val="00C549C8"/>
    <w:pPr>
      <w:spacing w:after="100"/>
      <w:ind w:left="220"/>
    </w:pPr>
  </w:style>
  <w:style w:type="character" w:styleId="Hyperlink">
    <w:name w:val="Hyperlink"/>
    <w:basedOn w:val="DefaultParagraphFont"/>
    <w:uiPriority w:val="99"/>
    <w:unhideWhenUsed/>
    <w:rsid w:val="00C549C8"/>
    <w:rPr>
      <w:color w:val="0000FF" w:themeColor="hyperlink"/>
      <w:u w:val="single"/>
    </w:rPr>
  </w:style>
  <w:style w:type="paragraph" w:styleId="BalloonText">
    <w:name w:val="Balloon Text"/>
    <w:basedOn w:val="Normal"/>
    <w:link w:val="BalloonTextChar"/>
    <w:uiPriority w:val="99"/>
    <w:semiHidden/>
    <w:unhideWhenUsed/>
    <w:rsid w:val="00C54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9C8"/>
    <w:rPr>
      <w:rFonts w:ascii="Tahoma" w:hAnsi="Tahoma" w:cs="Tahoma"/>
      <w:sz w:val="16"/>
      <w:szCs w:val="16"/>
    </w:rPr>
  </w:style>
  <w:style w:type="paragraph" w:styleId="NoSpacing">
    <w:name w:val="No Spacing"/>
    <w:link w:val="NoSpacingChar"/>
    <w:uiPriority w:val="99"/>
    <w:qFormat/>
    <w:rsid w:val="00A643E7"/>
    <w:pPr>
      <w:spacing w:after="0" w:line="240" w:lineRule="auto"/>
    </w:pPr>
  </w:style>
  <w:style w:type="paragraph" w:styleId="TOC3">
    <w:name w:val="toc 3"/>
    <w:basedOn w:val="Normal"/>
    <w:next w:val="Normal"/>
    <w:autoRedefine/>
    <w:uiPriority w:val="39"/>
    <w:unhideWhenUsed/>
    <w:rsid w:val="00E35C9B"/>
    <w:pPr>
      <w:tabs>
        <w:tab w:val="left" w:pos="1320"/>
        <w:tab w:val="right" w:leader="dot" w:pos="9016"/>
      </w:tabs>
      <w:spacing w:after="100"/>
      <w:ind w:left="440"/>
    </w:pPr>
  </w:style>
  <w:style w:type="paragraph" w:styleId="Header">
    <w:name w:val="header"/>
    <w:basedOn w:val="Normal"/>
    <w:link w:val="HeaderChar"/>
    <w:uiPriority w:val="99"/>
    <w:unhideWhenUsed/>
    <w:rsid w:val="00710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173"/>
  </w:style>
  <w:style w:type="paragraph" w:styleId="Footer">
    <w:name w:val="footer"/>
    <w:basedOn w:val="Normal"/>
    <w:link w:val="FooterChar"/>
    <w:uiPriority w:val="99"/>
    <w:unhideWhenUsed/>
    <w:rsid w:val="00710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173"/>
  </w:style>
  <w:style w:type="paragraph" w:styleId="ListParagraph">
    <w:name w:val="List Paragraph"/>
    <w:aliases w:val="MCHIP_list paragraph,List Paragraph1,Recommendation"/>
    <w:basedOn w:val="Normal"/>
    <w:link w:val="ListParagraphChar"/>
    <w:uiPriority w:val="34"/>
    <w:qFormat/>
    <w:rsid w:val="00710173"/>
    <w:pPr>
      <w:ind w:left="720"/>
      <w:contextualSpacing/>
    </w:pPr>
  </w:style>
  <w:style w:type="table" w:styleId="TableGrid">
    <w:name w:val="Table Grid"/>
    <w:basedOn w:val="TableNormal"/>
    <w:rsid w:val="00136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H16 Char"/>
    <w:basedOn w:val="DefaultParagraphFont"/>
    <w:link w:val="BodyText"/>
    <w:uiPriority w:val="99"/>
    <w:semiHidden/>
    <w:locked/>
    <w:rsid w:val="00A0306D"/>
    <w:rPr>
      <w:rFonts w:ascii="Arial" w:eastAsia="Times New Roman" w:hAnsi="Arial" w:cs="Arial"/>
      <w:color w:val="000000" w:themeColor="text1"/>
      <w:sz w:val="20"/>
      <w:szCs w:val="24"/>
    </w:rPr>
  </w:style>
  <w:style w:type="paragraph" w:styleId="BodyText">
    <w:name w:val="Body Text"/>
    <w:aliases w:val="- H16"/>
    <w:basedOn w:val="Normal"/>
    <w:link w:val="BodyTextChar"/>
    <w:uiPriority w:val="99"/>
    <w:semiHidden/>
    <w:unhideWhenUsed/>
    <w:qFormat/>
    <w:rsid w:val="00A0306D"/>
    <w:pPr>
      <w:keepLines/>
      <w:widowControl w:val="0"/>
      <w:spacing w:before="240" w:after="120" w:line="360" w:lineRule="auto"/>
      <w:jc w:val="both"/>
    </w:pPr>
    <w:rPr>
      <w:rFonts w:ascii="Arial" w:eastAsia="Times New Roman" w:hAnsi="Arial" w:cs="Arial"/>
      <w:color w:val="000000" w:themeColor="text1"/>
      <w:sz w:val="20"/>
      <w:szCs w:val="24"/>
    </w:rPr>
  </w:style>
  <w:style w:type="character" w:customStyle="1" w:styleId="BodyTextChar1">
    <w:name w:val="Body Text Char1"/>
    <w:basedOn w:val="DefaultParagraphFont"/>
    <w:uiPriority w:val="99"/>
    <w:semiHidden/>
    <w:rsid w:val="00A0306D"/>
  </w:style>
  <w:style w:type="character" w:customStyle="1" w:styleId="ListParagraphChar">
    <w:name w:val="List Paragraph Char"/>
    <w:aliases w:val="MCHIP_list paragraph Char,List Paragraph1 Char,Recommendation Char"/>
    <w:link w:val="ListParagraph"/>
    <w:uiPriority w:val="34"/>
    <w:locked/>
    <w:rsid w:val="003E3DA3"/>
  </w:style>
  <w:style w:type="character" w:customStyle="1" w:styleId="NoSpacingChar">
    <w:name w:val="No Spacing Char"/>
    <w:basedOn w:val="DefaultParagraphFont"/>
    <w:link w:val="NoSpacing"/>
    <w:uiPriority w:val="99"/>
    <w:rsid w:val="006A1104"/>
  </w:style>
  <w:style w:type="table" w:customStyle="1" w:styleId="TableGrid1">
    <w:name w:val="Table Grid1"/>
    <w:basedOn w:val="TableNormal"/>
    <w:next w:val="TableGrid"/>
    <w:uiPriority w:val="39"/>
    <w:rsid w:val="000C1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43A6"/>
    <w:rPr>
      <w:sz w:val="16"/>
      <w:szCs w:val="16"/>
    </w:rPr>
  </w:style>
  <w:style w:type="paragraph" w:styleId="CommentText">
    <w:name w:val="annotation text"/>
    <w:basedOn w:val="Normal"/>
    <w:link w:val="CommentTextChar"/>
    <w:uiPriority w:val="99"/>
    <w:semiHidden/>
    <w:unhideWhenUsed/>
    <w:rsid w:val="00EA43A6"/>
    <w:pPr>
      <w:spacing w:line="240" w:lineRule="auto"/>
    </w:pPr>
    <w:rPr>
      <w:sz w:val="20"/>
      <w:szCs w:val="20"/>
    </w:rPr>
  </w:style>
  <w:style w:type="character" w:customStyle="1" w:styleId="CommentTextChar">
    <w:name w:val="Comment Text Char"/>
    <w:basedOn w:val="DefaultParagraphFont"/>
    <w:link w:val="CommentText"/>
    <w:uiPriority w:val="99"/>
    <w:semiHidden/>
    <w:rsid w:val="00EA43A6"/>
    <w:rPr>
      <w:sz w:val="20"/>
      <w:szCs w:val="20"/>
    </w:rPr>
  </w:style>
  <w:style w:type="paragraph" w:styleId="CommentSubject">
    <w:name w:val="annotation subject"/>
    <w:basedOn w:val="CommentText"/>
    <w:next w:val="CommentText"/>
    <w:link w:val="CommentSubjectChar"/>
    <w:uiPriority w:val="99"/>
    <w:semiHidden/>
    <w:unhideWhenUsed/>
    <w:rsid w:val="00EA43A6"/>
    <w:rPr>
      <w:b/>
      <w:bCs/>
    </w:rPr>
  </w:style>
  <w:style w:type="character" w:customStyle="1" w:styleId="CommentSubjectChar">
    <w:name w:val="Comment Subject Char"/>
    <w:basedOn w:val="CommentTextChar"/>
    <w:link w:val="CommentSubject"/>
    <w:uiPriority w:val="99"/>
    <w:semiHidden/>
    <w:rsid w:val="00EA43A6"/>
    <w:rPr>
      <w:b/>
      <w:bCs/>
      <w:sz w:val="20"/>
      <w:szCs w:val="20"/>
    </w:rPr>
  </w:style>
  <w:style w:type="paragraph" w:styleId="Revision">
    <w:name w:val="Revision"/>
    <w:hidden/>
    <w:uiPriority w:val="99"/>
    <w:semiHidden/>
    <w:rsid w:val="007323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1810">
      <w:bodyDiv w:val="1"/>
      <w:marLeft w:val="0"/>
      <w:marRight w:val="0"/>
      <w:marTop w:val="0"/>
      <w:marBottom w:val="0"/>
      <w:divBdr>
        <w:top w:val="none" w:sz="0" w:space="0" w:color="auto"/>
        <w:left w:val="none" w:sz="0" w:space="0" w:color="auto"/>
        <w:bottom w:val="none" w:sz="0" w:space="0" w:color="auto"/>
        <w:right w:val="none" w:sz="0" w:space="0" w:color="auto"/>
      </w:divBdr>
      <w:divsChild>
        <w:div w:id="724989836">
          <w:marLeft w:val="0"/>
          <w:marRight w:val="0"/>
          <w:marTop w:val="0"/>
          <w:marBottom w:val="0"/>
          <w:divBdr>
            <w:top w:val="none" w:sz="0" w:space="0" w:color="auto"/>
            <w:left w:val="none" w:sz="0" w:space="0" w:color="auto"/>
            <w:bottom w:val="none" w:sz="0" w:space="0" w:color="auto"/>
            <w:right w:val="none" w:sz="0" w:space="0" w:color="auto"/>
          </w:divBdr>
        </w:div>
        <w:div w:id="1629431013">
          <w:marLeft w:val="0"/>
          <w:marRight w:val="0"/>
          <w:marTop w:val="0"/>
          <w:marBottom w:val="0"/>
          <w:divBdr>
            <w:top w:val="none" w:sz="0" w:space="0" w:color="auto"/>
            <w:left w:val="none" w:sz="0" w:space="0" w:color="auto"/>
            <w:bottom w:val="none" w:sz="0" w:space="0" w:color="auto"/>
            <w:right w:val="none" w:sz="0" w:space="0" w:color="auto"/>
          </w:divBdr>
        </w:div>
        <w:div w:id="133912211">
          <w:marLeft w:val="0"/>
          <w:marRight w:val="0"/>
          <w:marTop w:val="0"/>
          <w:marBottom w:val="0"/>
          <w:divBdr>
            <w:top w:val="none" w:sz="0" w:space="0" w:color="auto"/>
            <w:left w:val="none" w:sz="0" w:space="0" w:color="auto"/>
            <w:bottom w:val="none" w:sz="0" w:space="0" w:color="auto"/>
            <w:right w:val="none" w:sz="0" w:space="0" w:color="auto"/>
          </w:divBdr>
        </w:div>
        <w:div w:id="1567372225">
          <w:marLeft w:val="0"/>
          <w:marRight w:val="0"/>
          <w:marTop w:val="0"/>
          <w:marBottom w:val="0"/>
          <w:divBdr>
            <w:top w:val="none" w:sz="0" w:space="0" w:color="auto"/>
            <w:left w:val="none" w:sz="0" w:space="0" w:color="auto"/>
            <w:bottom w:val="none" w:sz="0" w:space="0" w:color="auto"/>
            <w:right w:val="none" w:sz="0" w:space="0" w:color="auto"/>
          </w:divBdr>
        </w:div>
        <w:div w:id="12004786">
          <w:marLeft w:val="0"/>
          <w:marRight w:val="0"/>
          <w:marTop w:val="0"/>
          <w:marBottom w:val="0"/>
          <w:divBdr>
            <w:top w:val="none" w:sz="0" w:space="0" w:color="auto"/>
            <w:left w:val="none" w:sz="0" w:space="0" w:color="auto"/>
            <w:bottom w:val="none" w:sz="0" w:space="0" w:color="auto"/>
            <w:right w:val="none" w:sz="0" w:space="0" w:color="auto"/>
          </w:divBdr>
        </w:div>
      </w:divsChild>
    </w:div>
    <w:div w:id="533927704">
      <w:bodyDiv w:val="1"/>
      <w:marLeft w:val="0"/>
      <w:marRight w:val="0"/>
      <w:marTop w:val="0"/>
      <w:marBottom w:val="0"/>
      <w:divBdr>
        <w:top w:val="none" w:sz="0" w:space="0" w:color="auto"/>
        <w:left w:val="none" w:sz="0" w:space="0" w:color="auto"/>
        <w:bottom w:val="none" w:sz="0" w:space="0" w:color="auto"/>
        <w:right w:val="none" w:sz="0" w:space="0" w:color="auto"/>
      </w:divBdr>
    </w:div>
    <w:div w:id="623466951">
      <w:bodyDiv w:val="1"/>
      <w:marLeft w:val="0"/>
      <w:marRight w:val="0"/>
      <w:marTop w:val="0"/>
      <w:marBottom w:val="0"/>
      <w:divBdr>
        <w:top w:val="none" w:sz="0" w:space="0" w:color="auto"/>
        <w:left w:val="none" w:sz="0" w:space="0" w:color="auto"/>
        <w:bottom w:val="none" w:sz="0" w:space="0" w:color="auto"/>
        <w:right w:val="none" w:sz="0" w:space="0" w:color="auto"/>
      </w:divBdr>
    </w:div>
    <w:div w:id="1012604215">
      <w:bodyDiv w:val="1"/>
      <w:marLeft w:val="0"/>
      <w:marRight w:val="0"/>
      <w:marTop w:val="0"/>
      <w:marBottom w:val="0"/>
      <w:divBdr>
        <w:top w:val="none" w:sz="0" w:space="0" w:color="auto"/>
        <w:left w:val="none" w:sz="0" w:space="0" w:color="auto"/>
        <w:bottom w:val="none" w:sz="0" w:space="0" w:color="auto"/>
        <w:right w:val="none" w:sz="0" w:space="0" w:color="auto"/>
      </w:divBdr>
    </w:div>
    <w:div w:id="1061252471">
      <w:bodyDiv w:val="1"/>
      <w:marLeft w:val="0"/>
      <w:marRight w:val="0"/>
      <w:marTop w:val="0"/>
      <w:marBottom w:val="0"/>
      <w:divBdr>
        <w:top w:val="none" w:sz="0" w:space="0" w:color="auto"/>
        <w:left w:val="none" w:sz="0" w:space="0" w:color="auto"/>
        <w:bottom w:val="none" w:sz="0" w:space="0" w:color="auto"/>
        <w:right w:val="none" w:sz="0" w:space="0" w:color="auto"/>
      </w:divBdr>
    </w:div>
    <w:div w:id="1395351170">
      <w:bodyDiv w:val="1"/>
      <w:marLeft w:val="0"/>
      <w:marRight w:val="0"/>
      <w:marTop w:val="0"/>
      <w:marBottom w:val="0"/>
      <w:divBdr>
        <w:top w:val="none" w:sz="0" w:space="0" w:color="auto"/>
        <w:left w:val="none" w:sz="0" w:space="0" w:color="auto"/>
        <w:bottom w:val="none" w:sz="0" w:space="0" w:color="auto"/>
        <w:right w:val="none" w:sz="0" w:space="0" w:color="auto"/>
      </w:divBdr>
    </w:div>
    <w:div w:id="1416510235">
      <w:bodyDiv w:val="1"/>
      <w:marLeft w:val="0"/>
      <w:marRight w:val="0"/>
      <w:marTop w:val="0"/>
      <w:marBottom w:val="0"/>
      <w:divBdr>
        <w:top w:val="none" w:sz="0" w:space="0" w:color="auto"/>
        <w:left w:val="none" w:sz="0" w:space="0" w:color="auto"/>
        <w:bottom w:val="none" w:sz="0" w:space="0" w:color="auto"/>
        <w:right w:val="none" w:sz="0" w:space="0" w:color="auto"/>
      </w:divBdr>
    </w:div>
    <w:div w:id="1473861980">
      <w:bodyDiv w:val="1"/>
      <w:marLeft w:val="0"/>
      <w:marRight w:val="0"/>
      <w:marTop w:val="0"/>
      <w:marBottom w:val="0"/>
      <w:divBdr>
        <w:top w:val="none" w:sz="0" w:space="0" w:color="auto"/>
        <w:left w:val="none" w:sz="0" w:space="0" w:color="auto"/>
        <w:bottom w:val="none" w:sz="0" w:space="0" w:color="auto"/>
        <w:right w:val="none" w:sz="0" w:space="0" w:color="auto"/>
      </w:divBdr>
    </w:div>
    <w:div w:id="150531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DE3B1-471F-4972-87BE-116ABAF86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5640</Words>
  <Characters>32150</Characters>
  <Application>Microsoft Office Word</Application>
  <DocSecurity>14</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37715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Phillips</dc:creator>
  <cp:lastModifiedBy>user</cp:lastModifiedBy>
  <cp:revision>2</cp:revision>
  <dcterms:created xsi:type="dcterms:W3CDTF">2020-09-26T12:12:00Z</dcterms:created>
  <dcterms:modified xsi:type="dcterms:W3CDTF">2020-09-26T12:12:00Z</dcterms:modified>
</cp:coreProperties>
</file>